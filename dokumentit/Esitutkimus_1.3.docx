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000000" w:themeColor="text1"/>
        </w:rPr>
        <w:id w:val="-2058623306"/>
        <w:docPartObj>
          <w:docPartGallery w:val="Cover Pages"/>
          <w:docPartUnique/>
        </w:docPartObj>
      </w:sdtPr>
      <w:sdtEndPr/>
      <w:sdtContent>
        <w:p w14:paraId="44B5CAED" w14:textId="77777777" w:rsidR="00F1054B" w:rsidRPr="00854ED6" w:rsidRDefault="00F1054B">
          <w:pPr>
            <w:rPr>
              <w:color w:val="000000" w:themeColor="text1"/>
            </w:rPr>
          </w:pPr>
          <w:r w:rsidRPr="00854ED6">
            <w:rPr>
              <w:noProof/>
              <w:color w:val="000000" w:themeColor="text1"/>
              <w:lang w:val="fi-FI" w:eastAsia="fi-FI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13D8D31" wp14:editId="077777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>
                <w:pict w14:anchorId="7AF57E52">
                  <v:group id="Group 14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62D5A8AB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style="position:absolute;width:73152;height:11303;visibility:visible;mso-wrap-style:square;v-text-anchor:middle" coordsize="7312660,1129665" o:spid="_x0000_s1027" fillcolor="#5b9bd5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2"/>
                    </v:rect>
                    <w10:wrap anchorx="page" anchory="page"/>
                  </v:group>
                </w:pict>
              </mc:Fallback>
            </mc:AlternateContent>
          </w:r>
          <w:r w:rsidRPr="00854ED6">
            <w:rPr>
              <w:noProof/>
              <w:color w:val="000000" w:themeColor="text1"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E1D0AF" wp14:editId="077777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15F32D" w14:textId="2F895205" w:rsidR="00F1054B" w:rsidRDefault="00981A2D">
                                    <w:pPr>
                                      <w:pStyle w:val="Eivli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PPP</w:t>
                                    </w:r>
                                  </w:p>
                                </w:sdtContent>
                              </w:sdt>
                              <w:p w14:paraId="5E1EEAE0" w14:textId="77777777" w:rsidR="00F1054B" w:rsidRDefault="00D53C0F">
                                <w:pPr>
                                  <w:pStyle w:val="Eivli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1054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6E1D0A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D15F32D" w14:textId="2F895205" w:rsidR="00F1054B" w:rsidRDefault="00981A2D">
                              <w:pPr>
                                <w:pStyle w:val="Eivli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PPP</w:t>
                              </w:r>
                            </w:p>
                          </w:sdtContent>
                        </w:sdt>
                        <w:p w14:paraId="5E1EEAE0" w14:textId="77777777" w:rsidR="00F1054B" w:rsidRDefault="00D53C0F">
                          <w:pPr>
                            <w:pStyle w:val="Eivli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1054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854ED6">
            <w:rPr>
              <w:noProof/>
              <w:color w:val="000000" w:themeColor="text1"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3207E1" wp14:editId="077777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235F72C" w14:textId="77777777" w:rsidR="00F1054B" w:rsidRDefault="00F1054B">
                                    <w:pPr>
                                      <w:pStyle w:val="Eivli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a="http://schemas.openxmlformats.org/drawingml/2006/main">
                <w:pict w14:anchorId="43541C0E">
                  <v:shape id="Text Box 153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F1054B" w:rsidRDefault="00F1054B" w14:paraId="05C2A4D3" w14:textId="77777777">
                              <w:pPr>
                                <w:pStyle w:val="Eivli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854ED6">
            <w:rPr>
              <w:noProof/>
              <w:color w:val="000000" w:themeColor="text1"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F17351" wp14:editId="077777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C3031C" w14:textId="77777777" w:rsidR="00F1054B" w:rsidRDefault="00D53C0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1054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Esitutkimus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5B0484" w14:textId="77777777" w:rsidR="00F1054B" w:rsidRDefault="00F1054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a="http://schemas.openxmlformats.org/drawingml/2006/main">
                <w:pict w14:anchorId="157A1502">
                  <v:shape id="Text Box 154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>
                    <v:textbox inset="126pt,0,54pt,0">
                      <w:txbxContent>
                        <w:p w:rsidR="00F1054B" w:rsidRDefault="000D71C9" w14:paraId="70BF8369" w14:textId="77777777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1054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Esitutkimus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1054B" w:rsidRDefault="00F1054B" w14:paraId="18FB4B73" w14:textId="7777777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8C91066" w14:textId="77777777" w:rsidR="00F1054B" w:rsidRPr="00854ED6" w:rsidRDefault="00F1054B">
          <w:pPr>
            <w:rPr>
              <w:color w:val="000000" w:themeColor="text1"/>
            </w:rPr>
          </w:pPr>
          <w:r w:rsidRPr="00854ED6">
            <w:rPr>
              <w:color w:val="000000" w:themeColor="text1"/>
            </w:rPr>
            <w:br w:type="page"/>
          </w:r>
        </w:p>
      </w:sdtContent>
    </w:sdt>
    <w:p w14:paraId="7486E7BA" w14:textId="77777777" w:rsidR="00F5512D" w:rsidRPr="00854ED6" w:rsidRDefault="00D53C0F">
      <w:pPr>
        <w:rPr>
          <w:color w:val="000000" w:themeColor="text1"/>
        </w:rPr>
      </w:pPr>
    </w:p>
    <w:p w14:paraId="7674C021" w14:textId="77777777" w:rsidR="00F1054B" w:rsidRPr="00854ED6" w:rsidRDefault="00F1054B">
      <w:pPr>
        <w:rPr>
          <w:color w:val="000000" w:themeColor="text1"/>
        </w:rPr>
      </w:pPr>
    </w:p>
    <w:p w14:paraId="77FBB20A" w14:textId="77777777" w:rsidR="00F1054B" w:rsidRPr="00854ED6" w:rsidRDefault="00F1054B">
      <w:pPr>
        <w:rPr>
          <w:color w:val="000000" w:themeColor="text1"/>
        </w:rPr>
      </w:pPr>
      <w:r w:rsidRPr="00854ED6">
        <w:rPr>
          <w:color w:val="000000" w:themeColor="text1"/>
        </w:rPr>
        <w:tab/>
      </w:r>
      <w:r w:rsidRPr="00854ED6">
        <w:rPr>
          <w:color w:val="000000" w:themeColor="text1"/>
        </w:rPr>
        <w:tab/>
      </w:r>
      <w:r w:rsidRPr="00854ED6">
        <w:rPr>
          <w:color w:val="000000" w:themeColor="text1"/>
        </w:rPr>
        <w:tab/>
        <w:t xml:space="preserve">Versiohistoria </w:t>
      </w:r>
    </w:p>
    <w:tbl>
      <w:tblPr>
        <w:tblStyle w:val="TaulukkoRuudukko"/>
        <w:tblW w:w="0" w:type="auto"/>
        <w:tblInd w:w="2122" w:type="dxa"/>
        <w:tblLook w:val="04A0" w:firstRow="1" w:lastRow="0" w:firstColumn="1" w:lastColumn="0" w:noHBand="0" w:noVBand="1"/>
      </w:tblPr>
      <w:tblGrid>
        <w:gridCol w:w="1389"/>
        <w:gridCol w:w="1259"/>
        <w:gridCol w:w="2297"/>
        <w:gridCol w:w="2283"/>
      </w:tblGrid>
      <w:tr w:rsidR="00854ED6" w:rsidRPr="00854ED6" w14:paraId="4FAA8A20" w14:textId="77777777" w:rsidTr="00F1054B">
        <w:tc>
          <w:tcPr>
            <w:tcW w:w="1389" w:type="dxa"/>
            <w:shd w:val="clear" w:color="auto" w:fill="E7E6E6" w:themeFill="background2"/>
          </w:tcPr>
          <w:p w14:paraId="0DEA13CF" w14:textId="77777777" w:rsidR="00F1054B" w:rsidRPr="00854ED6" w:rsidRDefault="00F1054B">
            <w:pPr>
              <w:rPr>
                <w:color w:val="000000" w:themeColor="text1"/>
              </w:rPr>
            </w:pPr>
            <w:r w:rsidRPr="00854ED6">
              <w:rPr>
                <w:color w:val="000000" w:themeColor="text1"/>
              </w:rPr>
              <w:t>Versio</w:t>
            </w:r>
          </w:p>
        </w:tc>
        <w:tc>
          <w:tcPr>
            <w:tcW w:w="1259" w:type="dxa"/>
            <w:shd w:val="clear" w:color="auto" w:fill="E7E6E6" w:themeFill="background2"/>
          </w:tcPr>
          <w:p w14:paraId="6806AE82" w14:textId="77777777" w:rsidR="00F1054B" w:rsidRPr="00854ED6" w:rsidRDefault="00F1054B">
            <w:pPr>
              <w:rPr>
                <w:color w:val="000000" w:themeColor="text1"/>
              </w:rPr>
            </w:pPr>
            <w:r w:rsidRPr="00854ED6">
              <w:rPr>
                <w:color w:val="000000" w:themeColor="text1"/>
              </w:rPr>
              <w:t>Päivämäärä</w:t>
            </w:r>
          </w:p>
        </w:tc>
        <w:tc>
          <w:tcPr>
            <w:tcW w:w="2297" w:type="dxa"/>
            <w:shd w:val="clear" w:color="auto" w:fill="E7E6E6" w:themeFill="background2"/>
          </w:tcPr>
          <w:p w14:paraId="6361A7E9" w14:textId="77777777" w:rsidR="00F1054B" w:rsidRPr="00854ED6" w:rsidRDefault="00F1054B">
            <w:pPr>
              <w:rPr>
                <w:color w:val="000000" w:themeColor="text1"/>
              </w:rPr>
            </w:pPr>
            <w:r w:rsidRPr="00854ED6">
              <w:rPr>
                <w:color w:val="000000" w:themeColor="text1"/>
              </w:rPr>
              <w:t>Muutosperuste</w:t>
            </w:r>
          </w:p>
        </w:tc>
        <w:tc>
          <w:tcPr>
            <w:tcW w:w="2283" w:type="dxa"/>
            <w:shd w:val="clear" w:color="auto" w:fill="E7E6E6" w:themeFill="background2"/>
          </w:tcPr>
          <w:p w14:paraId="34738B0F" w14:textId="77777777" w:rsidR="00F1054B" w:rsidRPr="00854ED6" w:rsidRDefault="00F1054B">
            <w:pPr>
              <w:rPr>
                <w:color w:val="000000" w:themeColor="text1"/>
              </w:rPr>
            </w:pPr>
            <w:r w:rsidRPr="00854ED6">
              <w:rPr>
                <w:color w:val="000000" w:themeColor="text1"/>
              </w:rPr>
              <w:t>Tekijä</w:t>
            </w:r>
          </w:p>
        </w:tc>
      </w:tr>
      <w:tr w:rsidR="00854ED6" w:rsidRPr="00A82B0D" w14:paraId="1FA72737" w14:textId="77777777" w:rsidTr="00F1054B">
        <w:tc>
          <w:tcPr>
            <w:tcW w:w="1389" w:type="dxa"/>
          </w:tcPr>
          <w:p w14:paraId="5C81D8FF" w14:textId="77777777" w:rsidR="00F1054B" w:rsidRPr="00854ED6" w:rsidRDefault="00F1054B">
            <w:pPr>
              <w:rPr>
                <w:color w:val="000000" w:themeColor="text1"/>
              </w:rPr>
            </w:pPr>
            <w:r w:rsidRPr="00854ED6">
              <w:rPr>
                <w:color w:val="000000" w:themeColor="text1"/>
              </w:rPr>
              <w:t>1.0</w:t>
            </w:r>
          </w:p>
        </w:tc>
        <w:tc>
          <w:tcPr>
            <w:tcW w:w="1259" w:type="dxa"/>
          </w:tcPr>
          <w:p w14:paraId="7C6E93A3" w14:textId="77777777" w:rsidR="00F1054B" w:rsidRPr="00854ED6" w:rsidRDefault="00F1054B">
            <w:pPr>
              <w:rPr>
                <w:color w:val="000000" w:themeColor="text1"/>
              </w:rPr>
            </w:pPr>
            <w:r w:rsidRPr="00854ED6">
              <w:rPr>
                <w:color w:val="000000" w:themeColor="text1"/>
              </w:rPr>
              <w:t>27.3.2019</w:t>
            </w:r>
          </w:p>
        </w:tc>
        <w:tc>
          <w:tcPr>
            <w:tcW w:w="2297" w:type="dxa"/>
          </w:tcPr>
          <w:p w14:paraId="3922CEB9" w14:textId="77777777" w:rsidR="00F1054B" w:rsidRPr="00854ED6" w:rsidRDefault="00F1054B">
            <w:pPr>
              <w:rPr>
                <w:color w:val="000000" w:themeColor="text1"/>
              </w:rPr>
            </w:pPr>
            <w:r w:rsidRPr="00854ED6">
              <w:rPr>
                <w:color w:val="000000" w:themeColor="text1"/>
              </w:rPr>
              <w:t>Dokumentin aloitus</w:t>
            </w:r>
          </w:p>
        </w:tc>
        <w:tc>
          <w:tcPr>
            <w:tcW w:w="2283" w:type="dxa"/>
          </w:tcPr>
          <w:p w14:paraId="07616873" w14:textId="77777777" w:rsidR="00F1054B" w:rsidRPr="00854ED6" w:rsidRDefault="00F1054B">
            <w:pPr>
              <w:rPr>
                <w:color w:val="000000" w:themeColor="text1"/>
                <w:lang w:val="fi-FI"/>
              </w:rPr>
            </w:pPr>
            <w:r w:rsidRPr="00854ED6">
              <w:rPr>
                <w:color w:val="000000" w:themeColor="text1"/>
                <w:lang w:val="fi-FI"/>
              </w:rPr>
              <w:t>Juuso Kemppainen</w:t>
            </w:r>
          </w:p>
          <w:p w14:paraId="3EF0C411" w14:textId="77777777" w:rsidR="00F1054B" w:rsidRPr="00854ED6" w:rsidRDefault="00F1054B">
            <w:pPr>
              <w:rPr>
                <w:color w:val="000000" w:themeColor="text1"/>
                <w:lang w:val="fi-FI"/>
              </w:rPr>
            </w:pPr>
            <w:r w:rsidRPr="00854ED6">
              <w:rPr>
                <w:color w:val="000000" w:themeColor="text1"/>
                <w:lang w:val="fi-FI"/>
              </w:rPr>
              <w:t>Adrian Meginness</w:t>
            </w:r>
          </w:p>
          <w:p w14:paraId="359E942C" w14:textId="77777777" w:rsidR="00F1054B" w:rsidRPr="00854ED6" w:rsidRDefault="00F1054B">
            <w:pPr>
              <w:rPr>
                <w:color w:val="000000" w:themeColor="text1"/>
                <w:lang w:val="fi-FI"/>
              </w:rPr>
            </w:pPr>
            <w:r w:rsidRPr="00854ED6">
              <w:rPr>
                <w:color w:val="000000" w:themeColor="text1"/>
                <w:lang w:val="fi-FI"/>
              </w:rPr>
              <w:t>Antti Hildén</w:t>
            </w:r>
          </w:p>
        </w:tc>
      </w:tr>
      <w:tr w:rsidR="00854ED6" w:rsidRPr="00854ED6" w14:paraId="7934C696" w14:textId="77777777" w:rsidTr="00F1054B">
        <w:tc>
          <w:tcPr>
            <w:tcW w:w="1389" w:type="dxa"/>
          </w:tcPr>
          <w:p w14:paraId="6A982A8A" w14:textId="1EC1F9B9" w:rsidR="00F1054B" w:rsidRPr="00854ED6" w:rsidRDefault="00AF21FF">
            <w:pPr>
              <w:rPr>
                <w:color w:val="000000" w:themeColor="text1"/>
                <w:lang w:val="fi-FI"/>
              </w:rPr>
            </w:pPr>
            <w:r w:rsidRPr="00854ED6">
              <w:rPr>
                <w:color w:val="000000" w:themeColor="text1"/>
                <w:lang w:val="fi-FI"/>
              </w:rPr>
              <w:t>1.1</w:t>
            </w:r>
          </w:p>
        </w:tc>
        <w:tc>
          <w:tcPr>
            <w:tcW w:w="1259" w:type="dxa"/>
          </w:tcPr>
          <w:p w14:paraId="6AA4EDDC" w14:textId="3C1E7C08" w:rsidR="00F1054B" w:rsidRPr="00854ED6" w:rsidRDefault="00AF21FF">
            <w:pPr>
              <w:rPr>
                <w:color w:val="000000" w:themeColor="text1"/>
                <w:lang w:val="fi-FI"/>
              </w:rPr>
            </w:pPr>
            <w:r w:rsidRPr="00854ED6">
              <w:rPr>
                <w:color w:val="000000" w:themeColor="text1"/>
                <w:lang w:val="fi-FI"/>
              </w:rPr>
              <w:t>1.4.2019</w:t>
            </w:r>
          </w:p>
        </w:tc>
        <w:tc>
          <w:tcPr>
            <w:tcW w:w="2297" w:type="dxa"/>
          </w:tcPr>
          <w:p w14:paraId="5446092E" w14:textId="0B87DD75" w:rsidR="00F1054B" w:rsidRPr="00854ED6" w:rsidRDefault="00AF21FF">
            <w:pPr>
              <w:rPr>
                <w:color w:val="000000" w:themeColor="text1"/>
                <w:lang w:val="fi-FI"/>
              </w:rPr>
            </w:pPr>
            <w:r w:rsidRPr="00854ED6">
              <w:rPr>
                <w:color w:val="000000" w:themeColor="text1"/>
                <w:lang w:val="fi-FI"/>
              </w:rPr>
              <w:t>Dokumentin osittainen korjaus</w:t>
            </w:r>
          </w:p>
        </w:tc>
        <w:tc>
          <w:tcPr>
            <w:tcW w:w="2283" w:type="dxa"/>
          </w:tcPr>
          <w:p w14:paraId="1DDB1802" w14:textId="41FD45A5" w:rsidR="00F1054B" w:rsidRPr="00854ED6" w:rsidRDefault="00AF21FF">
            <w:pPr>
              <w:rPr>
                <w:color w:val="000000" w:themeColor="text1"/>
                <w:lang w:val="fi-FI"/>
              </w:rPr>
            </w:pPr>
            <w:r w:rsidRPr="00854ED6">
              <w:rPr>
                <w:color w:val="000000" w:themeColor="text1"/>
                <w:lang w:val="fi-FI"/>
              </w:rPr>
              <w:t>Juuso Kemppainen</w:t>
            </w:r>
          </w:p>
        </w:tc>
      </w:tr>
      <w:tr w:rsidR="007255A6" w:rsidRPr="00854ED6" w14:paraId="3B5A32F3" w14:textId="77777777" w:rsidTr="00F1054B">
        <w:tc>
          <w:tcPr>
            <w:tcW w:w="1389" w:type="dxa"/>
          </w:tcPr>
          <w:p w14:paraId="090E3125" w14:textId="2216BD66" w:rsidR="007255A6" w:rsidRPr="00854ED6" w:rsidRDefault="007255A6">
            <w:pPr>
              <w:rPr>
                <w:color w:val="000000" w:themeColor="text1"/>
                <w:lang w:val="fi-FI"/>
              </w:rPr>
            </w:pPr>
            <w:r>
              <w:rPr>
                <w:color w:val="000000" w:themeColor="text1"/>
                <w:lang w:val="fi-FI"/>
              </w:rPr>
              <w:t>1.2</w:t>
            </w:r>
          </w:p>
        </w:tc>
        <w:tc>
          <w:tcPr>
            <w:tcW w:w="1259" w:type="dxa"/>
          </w:tcPr>
          <w:p w14:paraId="00800913" w14:textId="483DCFAF" w:rsidR="007255A6" w:rsidRPr="00854ED6" w:rsidRDefault="007255A6">
            <w:pPr>
              <w:rPr>
                <w:color w:val="000000" w:themeColor="text1"/>
                <w:lang w:val="fi-FI"/>
              </w:rPr>
            </w:pPr>
            <w:r>
              <w:rPr>
                <w:color w:val="000000" w:themeColor="text1"/>
                <w:lang w:val="fi-FI"/>
              </w:rPr>
              <w:t>3.4.2019</w:t>
            </w:r>
          </w:p>
        </w:tc>
        <w:tc>
          <w:tcPr>
            <w:tcW w:w="2297" w:type="dxa"/>
          </w:tcPr>
          <w:p w14:paraId="4AE8CCF5" w14:textId="52818BC3" w:rsidR="007255A6" w:rsidRPr="00854ED6" w:rsidRDefault="007255A6">
            <w:pPr>
              <w:rPr>
                <w:color w:val="000000" w:themeColor="text1"/>
                <w:lang w:val="fi-FI"/>
              </w:rPr>
            </w:pPr>
            <w:r>
              <w:rPr>
                <w:color w:val="000000" w:themeColor="text1"/>
                <w:lang w:val="fi-FI"/>
              </w:rPr>
              <w:t>Lisättiin käyttötapauskaavio</w:t>
            </w:r>
          </w:p>
        </w:tc>
        <w:tc>
          <w:tcPr>
            <w:tcW w:w="2283" w:type="dxa"/>
          </w:tcPr>
          <w:p w14:paraId="600BAF8A" w14:textId="2344C30B" w:rsidR="007255A6" w:rsidRPr="00854ED6" w:rsidRDefault="007255A6">
            <w:pPr>
              <w:rPr>
                <w:color w:val="000000" w:themeColor="text1"/>
                <w:lang w:val="fi-FI"/>
              </w:rPr>
            </w:pPr>
            <w:r>
              <w:rPr>
                <w:color w:val="000000" w:themeColor="text1"/>
                <w:lang w:val="fi-FI"/>
              </w:rPr>
              <w:t>Juuso Kemppainen</w:t>
            </w:r>
          </w:p>
        </w:tc>
      </w:tr>
      <w:tr w:rsidR="00981A2D" w:rsidRPr="00854ED6" w14:paraId="05FD09E5" w14:textId="77777777" w:rsidTr="00F1054B">
        <w:tc>
          <w:tcPr>
            <w:tcW w:w="1389" w:type="dxa"/>
          </w:tcPr>
          <w:p w14:paraId="172296DB" w14:textId="13198F10" w:rsidR="00981A2D" w:rsidRDefault="00981A2D">
            <w:pPr>
              <w:rPr>
                <w:color w:val="000000" w:themeColor="text1"/>
                <w:lang w:val="fi-FI"/>
              </w:rPr>
            </w:pPr>
            <w:r>
              <w:rPr>
                <w:color w:val="000000" w:themeColor="text1"/>
                <w:lang w:val="fi-FI"/>
              </w:rPr>
              <w:t>1.3</w:t>
            </w:r>
          </w:p>
        </w:tc>
        <w:tc>
          <w:tcPr>
            <w:tcW w:w="1259" w:type="dxa"/>
          </w:tcPr>
          <w:p w14:paraId="25020B94" w14:textId="27A1BB00" w:rsidR="00981A2D" w:rsidRDefault="00981A2D">
            <w:pPr>
              <w:rPr>
                <w:color w:val="000000" w:themeColor="text1"/>
                <w:lang w:val="fi-FI"/>
              </w:rPr>
            </w:pPr>
            <w:r>
              <w:rPr>
                <w:color w:val="000000" w:themeColor="text1"/>
                <w:lang w:val="fi-FI"/>
              </w:rPr>
              <w:t>11.4.2019</w:t>
            </w:r>
          </w:p>
        </w:tc>
        <w:tc>
          <w:tcPr>
            <w:tcW w:w="2297" w:type="dxa"/>
          </w:tcPr>
          <w:p w14:paraId="5A82F332" w14:textId="67D6882D" w:rsidR="00981A2D" w:rsidRDefault="00981A2D">
            <w:pPr>
              <w:rPr>
                <w:color w:val="000000" w:themeColor="text1"/>
                <w:lang w:val="fi-FI"/>
              </w:rPr>
            </w:pPr>
            <w:r>
              <w:rPr>
                <w:color w:val="000000" w:themeColor="text1"/>
                <w:lang w:val="fi-FI"/>
              </w:rPr>
              <w:t>Leenan kommenttien mukaan muokkaus</w:t>
            </w:r>
          </w:p>
        </w:tc>
        <w:tc>
          <w:tcPr>
            <w:tcW w:w="2283" w:type="dxa"/>
          </w:tcPr>
          <w:p w14:paraId="6CB8BB79" w14:textId="7CD69314" w:rsidR="00981A2D" w:rsidRDefault="00981A2D" w:rsidP="00981A2D">
            <w:pPr>
              <w:rPr>
                <w:color w:val="000000" w:themeColor="text1"/>
                <w:lang w:val="fi-FI"/>
              </w:rPr>
            </w:pPr>
            <w:r>
              <w:rPr>
                <w:color w:val="000000" w:themeColor="text1"/>
                <w:lang w:val="fi-FI"/>
              </w:rPr>
              <w:t>Antti</w:t>
            </w:r>
          </w:p>
        </w:tc>
      </w:tr>
    </w:tbl>
    <w:p w14:paraId="78B35BBB" w14:textId="77777777" w:rsidR="00F1054B" w:rsidRPr="00854ED6" w:rsidRDefault="00F1054B">
      <w:pPr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ab/>
      </w:r>
      <w:r w:rsidRPr="00854ED6">
        <w:rPr>
          <w:color w:val="000000" w:themeColor="text1"/>
          <w:lang w:val="fi-FI"/>
        </w:rPr>
        <w:tab/>
      </w:r>
      <w:r w:rsidRPr="00854ED6">
        <w:rPr>
          <w:color w:val="000000" w:themeColor="text1"/>
          <w:lang w:val="fi-FI"/>
        </w:rPr>
        <w:tab/>
      </w:r>
    </w:p>
    <w:p w14:paraId="13D2FCDD" w14:textId="77777777" w:rsidR="00F1054B" w:rsidRPr="00854ED6" w:rsidRDefault="00F1054B" w:rsidP="00F1054B">
      <w:pPr>
        <w:ind w:left="1440" w:firstLine="720"/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>Jakelu</w:t>
      </w:r>
    </w:p>
    <w:tbl>
      <w:tblPr>
        <w:tblStyle w:val="TaulukkoRuudukko"/>
        <w:tblW w:w="0" w:type="auto"/>
        <w:tblInd w:w="2122" w:type="dxa"/>
        <w:tblLook w:val="04A0" w:firstRow="1" w:lastRow="0" w:firstColumn="1" w:lastColumn="0" w:noHBand="0" w:noVBand="1"/>
      </w:tblPr>
      <w:tblGrid>
        <w:gridCol w:w="1954"/>
        <w:gridCol w:w="2637"/>
        <w:gridCol w:w="2637"/>
      </w:tblGrid>
      <w:tr w:rsidR="00854ED6" w:rsidRPr="00854ED6" w14:paraId="5AC561EB" w14:textId="77777777" w:rsidTr="00F1054B">
        <w:tc>
          <w:tcPr>
            <w:tcW w:w="1954" w:type="dxa"/>
          </w:tcPr>
          <w:p w14:paraId="203B5B5E" w14:textId="77777777" w:rsidR="00F1054B" w:rsidRPr="00854ED6" w:rsidRDefault="00F1054B" w:rsidP="00F1054B">
            <w:pPr>
              <w:rPr>
                <w:color w:val="000000" w:themeColor="text1"/>
                <w:lang w:val="fi-FI"/>
              </w:rPr>
            </w:pPr>
            <w:r w:rsidRPr="00854ED6">
              <w:rPr>
                <w:color w:val="000000" w:themeColor="text1"/>
                <w:lang w:val="fi-FI"/>
              </w:rPr>
              <w:t>Tekijä</w:t>
            </w:r>
          </w:p>
        </w:tc>
        <w:tc>
          <w:tcPr>
            <w:tcW w:w="2637" w:type="dxa"/>
          </w:tcPr>
          <w:p w14:paraId="202CD7A7" w14:textId="77777777" w:rsidR="00F1054B" w:rsidRPr="00854ED6" w:rsidRDefault="00F1054B" w:rsidP="00F1054B">
            <w:pPr>
              <w:rPr>
                <w:color w:val="000000" w:themeColor="text1"/>
                <w:lang w:val="fi-FI"/>
              </w:rPr>
            </w:pPr>
            <w:r w:rsidRPr="00854ED6">
              <w:rPr>
                <w:color w:val="000000" w:themeColor="text1"/>
                <w:lang w:val="fi-FI"/>
              </w:rPr>
              <w:t>Tulostettu</w:t>
            </w:r>
          </w:p>
        </w:tc>
        <w:tc>
          <w:tcPr>
            <w:tcW w:w="2637" w:type="dxa"/>
          </w:tcPr>
          <w:p w14:paraId="7359E57A" w14:textId="77777777" w:rsidR="00F1054B" w:rsidRPr="00854ED6" w:rsidRDefault="00F1054B" w:rsidP="00F1054B">
            <w:pPr>
              <w:rPr>
                <w:color w:val="000000" w:themeColor="text1"/>
                <w:lang w:val="fi-FI"/>
              </w:rPr>
            </w:pPr>
            <w:r w:rsidRPr="00854ED6">
              <w:rPr>
                <w:color w:val="000000" w:themeColor="text1"/>
                <w:lang w:val="fi-FI"/>
              </w:rPr>
              <w:t>Jakelu</w:t>
            </w:r>
          </w:p>
        </w:tc>
      </w:tr>
      <w:tr w:rsidR="00F1054B" w:rsidRPr="00854ED6" w14:paraId="6234BF91" w14:textId="77777777" w:rsidTr="00F1054B">
        <w:tc>
          <w:tcPr>
            <w:tcW w:w="1954" w:type="dxa"/>
          </w:tcPr>
          <w:p w14:paraId="614A6416" w14:textId="77777777" w:rsidR="00F1054B" w:rsidRPr="00854ED6" w:rsidRDefault="00F1054B" w:rsidP="00F1054B">
            <w:pPr>
              <w:rPr>
                <w:color w:val="000000" w:themeColor="text1"/>
                <w:lang w:val="fi-FI"/>
              </w:rPr>
            </w:pPr>
            <w:r w:rsidRPr="00854ED6">
              <w:rPr>
                <w:color w:val="000000" w:themeColor="text1"/>
                <w:lang w:val="fi-FI"/>
              </w:rPr>
              <w:t>Juuso Kemppainen</w:t>
            </w:r>
          </w:p>
          <w:p w14:paraId="7DEE9986" w14:textId="77777777" w:rsidR="00F1054B" w:rsidRPr="00854ED6" w:rsidRDefault="00F1054B" w:rsidP="00F1054B">
            <w:pPr>
              <w:rPr>
                <w:color w:val="000000" w:themeColor="text1"/>
                <w:lang w:val="fi-FI"/>
              </w:rPr>
            </w:pPr>
            <w:r w:rsidRPr="00854ED6">
              <w:rPr>
                <w:color w:val="000000" w:themeColor="text1"/>
                <w:lang w:val="fi-FI"/>
              </w:rPr>
              <w:t>Adrian Meginness</w:t>
            </w:r>
          </w:p>
          <w:p w14:paraId="45849B59" w14:textId="77777777" w:rsidR="00F1054B" w:rsidRPr="00854ED6" w:rsidRDefault="00F1054B" w:rsidP="00F1054B">
            <w:pPr>
              <w:rPr>
                <w:color w:val="000000" w:themeColor="text1"/>
                <w:lang w:val="fi-FI"/>
              </w:rPr>
            </w:pPr>
            <w:r w:rsidRPr="00854ED6">
              <w:rPr>
                <w:color w:val="000000" w:themeColor="text1"/>
                <w:lang w:val="fi-FI"/>
              </w:rPr>
              <w:t>Antti Hildén</w:t>
            </w:r>
          </w:p>
        </w:tc>
        <w:tc>
          <w:tcPr>
            <w:tcW w:w="2637" w:type="dxa"/>
          </w:tcPr>
          <w:p w14:paraId="0B486DF1" w14:textId="77777777" w:rsidR="00F1054B" w:rsidRPr="00854ED6" w:rsidRDefault="00F07899" w:rsidP="00F1054B">
            <w:pPr>
              <w:rPr>
                <w:color w:val="000000" w:themeColor="text1"/>
                <w:lang w:val="fi-FI"/>
              </w:rPr>
            </w:pPr>
            <w:r w:rsidRPr="00854ED6">
              <w:rPr>
                <w:color w:val="000000" w:themeColor="text1"/>
                <w:lang w:val="fi-FI"/>
              </w:rPr>
              <w:t>-</w:t>
            </w:r>
          </w:p>
        </w:tc>
        <w:tc>
          <w:tcPr>
            <w:tcW w:w="2637" w:type="dxa"/>
          </w:tcPr>
          <w:p w14:paraId="74AE6A66" w14:textId="77777777" w:rsidR="00F1054B" w:rsidRPr="00854ED6" w:rsidRDefault="00F1054B" w:rsidP="00F1054B">
            <w:pPr>
              <w:rPr>
                <w:color w:val="000000" w:themeColor="text1"/>
                <w:lang w:val="fi-FI"/>
              </w:rPr>
            </w:pPr>
          </w:p>
        </w:tc>
      </w:tr>
    </w:tbl>
    <w:p w14:paraId="1CA608E7" w14:textId="37E818C9" w:rsidR="00DC4FDB" w:rsidRPr="00854ED6" w:rsidRDefault="00DC4FDB" w:rsidP="00F1054B">
      <w:pPr>
        <w:ind w:left="1440" w:firstLine="720"/>
        <w:rPr>
          <w:color w:val="000000" w:themeColor="text1"/>
          <w:lang w:val="fi-FI"/>
        </w:rPr>
      </w:pPr>
    </w:p>
    <w:p w14:paraId="28B036A0" w14:textId="77777777" w:rsidR="00DC4FDB" w:rsidRPr="00854ED6" w:rsidRDefault="00DC4FDB">
      <w:pPr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br w:type="page"/>
      </w:r>
    </w:p>
    <w:p w14:paraId="0B2C4E27" w14:textId="77777777" w:rsidR="00DC4FDB" w:rsidRPr="00854ED6" w:rsidRDefault="00DC4FDB" w:rsidP="00DC4FDB">
      <w:pPr>
        <w:rPr>
          <w:color w:val="000000" w:themeColor="text1"/>
          <w:lang w:val="fi-FI"/>
        </w:rPr>
      </w:pPr>
    </w:p>
    <w:p w14:paraId="3DBEE038" w14:textId="77777777" w:rsidR="00DC4FDB" w:rsidRPr="00854ED6" w:rsidRDefault="00DC4FDB" w:rsidP="00DC4FDB">
      <w:pPr>
        <w:rPr>
          <w:color w:val="000000" w:themeColor="text1"/>
          <w:lang w:val="fi-FI"/>
        </w:rPr>
      </w:pP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id w:val="5814127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ACAB12" w14:textId="16D7F877" w:rsidR="00DC4FDB" w:rsidRPr="00981A2D" w:rsidRDefault="00E36D4F">
          <w:pPr>
            <w:pStyle w:val="Sisllysluettelonotsikko"/>
            <w:rPr>
              <w:rStyle w:val="Otsikko4Char"/>
            </w:rPr>
          </w:pPr>
          <w:r w:rsidRPr="00981A2D">
            <w:rPr>
              <w:rStyle w:val="Otsikko4Char"/>
            </w:rPr>
            <w:t>Sisällys</w:t>
          </w:r>
          <w:r w:rsidR="00D2073E" w:rsidRPr="00981A2D">
            <w:rPr>
              <w:rStyle w:val="Otsikko4Char"/>
            </w:rPr>
            <w:t>luettelo</w:t>
          </w:r>
        </w:p>
        <w:p w14:paraId="1AADD4BF" w14:textId="7233332E" w:rsidR="00981A2D" w:rsidRDefault="00DC4FDB">
          <w:pPr>
            <w:pStyle w:val="Sisluet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 w:rsidRPr="00854ED6">
            <w:rPr>
              <w:b/>
              <w:bCs/>
              <w:noProof/>
              <w:color w:val="000000" w:themeColor="text1"/>
            </w:rPr>
            <w:fldChar w:fldCharType="begin"/>
          </w:r>
          <w:r w:rsidRPr="00854ED6">
            <w:rPr>
              <w:b/>
              <w:bCs/>
              <w:noProof/>
              <w:color w:val="000000" w:themeColor="text1"/>
            </w:rPr>
            <w:instrText xml:space="preserve"> TOC \o "1-3" \h \z \u </w:instrText>
          </w:r>
          <w:r w:rsidRPr="00854ED6">
            <w:rPr>
              <w:b/>
              <w:bCs/>
              <w:noProof/>
              <w:color w:val="000000" w:themeColor="text1"/>
            </w:rPr>
            <w:fldChar w:fldCharType="separate"/>
          </w:r>
          <w:hyperlink w:anchor="_Toc5880510" w:history="1">
            <w:r w:rsidR="00981A2D" w:rsidRPr="00350445">
              <w:rPr>
                <w:rStyle w:val="Hyperlinkki"/>
                <w:noProof/>
              </w:rPr>
              <w:t>1.</w:t>
            </w:r>
            <w:r w:rsidR="00981A2D">
              <w:rPr>
                <w:rFonts w:eastAsiaTheme="minorEastAsia"/>
                <w:noProof/>
                <w:lang w:val="fi-FI" w:eastAsia="fi-FI"/>
              </w:rPr>
              <w:tab/>
            </w:r>
            <w:r w:rsidR="00981A2D" w:rsidRPr="00350445">
              <w:rPr>
                <w:rStyle w:val="Hyperlinkki"/>
                <w:noProof/>
              </w:rPr>
              <w:t>Tuoteidea</w:t>
            </w:r>
            <w:r w:rsidR="00981A2D">
              <w:rPr>
                <w:noProof/>
                <w:webHidden/>
              </w:rPr>
              <w:tab/>
            </w:r>
            <w:r w:rsidR="00981A2D">
              <w:rPr>
                <w:noProof/>
                <w:webHidden/>
              </w:rPr>
              <w:fldChar w:fldCharType="begin"/>
            </w:r>
            <w:r w:rsidR="00981A2D">
              <w:rPr>
                <w:noProof/>
                <w:webHidden/>
              </w:rPr>
              <w:instrText xml:space="preserve"> PAGEREF _Toc5880510 \h </w:instrText>
            </w:r>
            <w:r w:rsidR="00981A2D">
              <w:rPr>
                <w:noProof/>
                <w:webHidden/>
              </w:rPr>
            </w:r>
            <w:r w:rsidR="00981A2D">
              <w:rPr>
                <w:noProof/>
                <w:webHidden/>
              </w:rPr>
              <w:fldChar w:fldCharType="separate"/>
            </w:r>
            <w:r w:rsidR="00981A2D">
              <w:rPr>
                <w:noProof/>
                <w:webHidden/>
              </w:rPr>
              <w:t>3</w:t>
            </w:r>
            <w:r w:rsidR="00981A2D">
              <w:rPr>
                <w:noProof/>
                <w:webHidden/>
              </w:rPr>
              <w:fldChar w:fldCharType="end"/>
            </w:r>
          </w:hyperlink>
        </w:p>
        <w:p w14:paraId="19C76E2B" w14:textId="213AFA4D" w:rsidR="00981A2D" w:rsidRDefault="00981A2D">
          <w:pPr>
            <w:pStyle w:val="Sisluet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880511" w:history="1">
            <w:r w:rsidRPr="00350445">
              <w:rPr>
                <w:rStyle w:val="Hyperlinkki"/>
                <w:noProof/>
              </w:rPr>
              <w:t>1.1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350445">
              <w:rPr>
                <w:rStyle w:val="Hyperlinkki"/>
                <w:noProof/>
              </w:rPr>
              <w:t>Tuotteen tausta ja hyödyt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A25BD" w14:textId="68B296EE" w:rsidR="00981A2D" w:rsidRDefault="00981A2D">
          <w:pPr>
            <w:pStyle w:val="Sisluet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880512" w:history="1">
            <w:r w:rsidRPr="00350445">
              <w:rPr>
                <w:rStyle w:val="Hyperlinkki"/>
                <w:noProof/>
                <w:lang w:val="fi-FI"/>
              </w:rPr>
              <w:t>1.2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350445">
              <w:rPr>
                <w:rStyle w:val="Hyperlinkki"/>
                <w:noProof/>
                <w:lang w:val="fi-FI"/>
              </w:rPr>
              <w:t>Tehtävä ja rajaukset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68D63" w14:textId="5B1103FA" w:rsidR="00981A2D" w:rsidRDefault="00981A2D">
          <w:pPr>
            <w:pStyle w:val="Sisluet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880513" w:history="1">
            <w:r w:rsidRPr="00350445">
              <w:rPr>
                <w:rStyle w:val="Hyperlinkki"/>
                <w:noProof/>
                <w:lang w:val="fi-FI"/>
              </w:rPr>
              <w:t>2.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350445">
              <w:rPr>
                <w:rStyle w:val="Hyperlinkki"/>
                <w:noProof/>
                <w:lang w:val="fi-FI"/>
              </w:rPr>
              <w:t>Projektin organisaatio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B04FB" w14:textId="508DF983" w:rsidR="00981A2D" w:rsidRDefault="00981A2D">
          <w:pPr>
            <w:pStyle w:val="Sisluet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880514" w:history="1">
            <w:r w:rsidRPr="00350445">
              <w:rPr>
                <w:rStyle w:val="Hyperlinkki"/>
                <w:noProof/>
                <w:lang w:val="fi-FI"/>
              </w:rPr>
              <w:t>3.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350445">
              <w:rPr>
                <w:rStyle w:val="Hyperlinkki"/>
                <w:noProof/>
                <w:lang w:val="fi-FI"/>
              </w:rPr>
              <w:t>Nykyinen järjestelmä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AC7E1" w14:textId="74188137" w:rsidR="00981A2D" w:rsidRDefault="00981A2D">
          <w:pPr>
            <w:pStyle w:val="Sisluet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880515" w:history="1">
            <w:r w:rsidRPr="00350445">
              <w:rPr>
                <w:rStyle w:val="Hyperlinkki"/>
                <w:noProof/>
                <w:lang w:val="fi-FI"/>
              </w:rPr>
              <w:t>3.1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350445">
              <w:rPr>
                <w:rStyle w:val="Hyperlinkki"/>
                <w:noProof/>
                <w:lang w:val="fi-FI"/>
              </w:rPr>
              <w:t>Tekninen 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2F382" w14:textId="5AAD65EB" w:rsidR="00981A2D" w:rsidRDefault="00981A2D">
          <w:pPr>
            <w:pStyle w:val="Sisluet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880516" w:history="1">
            <w:r w:rsidRPr="00350445">
              <w:rPr>
                <w:rStyle w:val="Hyperlinkki"/>
                <w:noProof/>
                <w:lang w:val="fi-FI"/>
              </w:rPr>
              <w:t>3.1.1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350445">
              <w:rPr>
                <w:rStyle w:val="Hyperlinkki"/>
                <w:noProof/>
                <w:lang w:val="fi-FI"/>
              </w:rPr>
              <w:t>Tulosteet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483F0" w14:textId="485C9689" w:rsidR="00981A2D" w:rsidRDefault="00981A2D">
          <w:pPr>
            <w:pStyle w:val="Sisluet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880517" w:history="1">
            <w:r w:rsidRPr="00350445">
              <w:rPr>
                <w:rStyle w:val="Hyperlinkki"/>
                <w:noProof/>
                <w:lang w:val="fi-FI"/>
              </w:rPr>
              <w:t>3.1.2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350445">
              <w:rPr>
                <w:rStyle w:val="Hyperlinkki"/>
                <w:noProof/>
                <w:lang w:val="fi-FI"/>
              </w:rPr>
              <w:t>Tietokannan rakenne ja kentät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6737D" w14:textId="1786FE19" w:rsidR="00981A2D" w:rsidRDefault="00981A2D">
          <w:pPr>
            <w:pStyle w:val="Sisluet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880518" w:history="1">
            <w:r w:rsidRPr="00350445">
              <w:rPr>
                <w:rStyle w:val="Hyperlinkki"/>
                <w:noProof/>
                <w:lang w:val="fi-FI"/>
              </w:rPr>
              <w:t>3.1.3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350445">
              <w:rPr>
                <w:rStyle w:val="Hyperlinkki"/>
                <w:noProof/>
                <w:lang w:val="fi-FI"/>
              </w:rPr>
              <w:t>Käytössä olevat ohjelmistot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9726D" w14:textId="0FD1F2DE" w:rsidR="00981A2D" w:rsidRDefault="00981A2D">
          <w:pPr>
            <w:pStyle w:val="Sisluet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880519" w:history="1">
            <w:r w:rsidRPr="00350445">
              <w:rPr>
                <w:rStyle w:val="Hyperlinkki"/>
                <w:noProof/>
                <w:lang w:val="fi-FI"/>
              </w:rPr>
              <w:t>4.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350445">
              <w:rPr>
                <w:rStyle w:val="Hyperlinkki"/>
                <w:noProof/>
                <w:lang w:val="fi-FI"/>
              </w:rPr>
              <w:t>Havaitut ongelmat ja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7AEB7" w14:textId="2E34F772" w:rsidR="00981A2D" w:rsidRDefault="00981A2D">
          <w:pPr>
            <w:pStyle w:val="Sisluet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880520" w:history="1">
            <w:r w:rsidRPr="00350445">
              <w:rPr>
                <w:rStyle w:val="Hyperlinkki"/>
                <w:noProof/>
                <w:lang w:val="fi-FI"/>
              </w:rPr>
              <w:t>4.1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350445">
              <w:rPr>
                <w:rStyle w:val="Hyperlinkki"/>
                <w:noProof/>
                <w:lang w:val="fi-FI"/>
              </w:rPr>
              <w:t>Riskit ja niihin varautuminen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68AA1" w14:textId="48E9C4CB" w:rsidR="00981A2D" w:rsidRDefault="00981A2D">
          <w:pPr>
            <w:pStyle w:val="Sisluet3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880521" w:history="1">
            <w:r w:rsidRPr="00350445">
              <w:rPr>
                <w:rStyle w:val="Hyperlinkki"/>
                <w:noProof/>
                <w:lang w:val="fi-FI"/>
              </w:rPr>
              <w:t>4.1.1 Toimintakyky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12EC3" w14:textId="5E5ABB94" w:rsidR="00981A2D" w:rsidRDefault="00981A2D">
          <w:pPr>
            <w:pStyle w:val="Sisluet3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880522" w:history="1">
            <w:r w:rsidRPr="00350445">
              <w:rPr>
                <w:rStyle w:val="Hyperlinkki"/>
                <w:noProof/>
                <w:lang w:val="fi-FI"/>
              </w:rPr>
              <w:t>4.1.2 Ammattitaito ja ajankäyttö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BB460" w14:textId="6BD8420A" w:rsidR="00981A2D" w:rsidRDefault="00981A2D">
          <w:pPr>
            <w:pStyle w:val="Sisluet3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880523" w:history="1">
            <w:r w:rsidRPr="00350445">
              <w:rPr>
                <w:rStyle w:val="Hyperlinkki"/>
                <w:noProof/>
                <w:lang w:val="fi-FI"/>
              </w:rPr>
              <w:t>4.1.3 Odotukset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38FED" w14:textId="2AAE25D9" w:rsidR="00981A2D" w:rsidRDefault="00981A2D">
          <w:pPr>
            <w:pStyle w:val="Sisluet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880524" w:history="1">
            <w:r w:rsidRPr="00350445">
              <w:rPr>
                <w:rStyle w:val="Hyperlinkki"/>
                <w:noProof/>
                <w:lang w:val="fi-FI"/>
              </w:rPr>
              <w:t>4.2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350445">
              <w:rPr>
                <w:rStyle w:val="Hyperlinkki"/>
                <w:noProof/>
                <w:lang w:val="fi-FI"/>
              </w:rPr>
              <w:t>Ongelmista toipuminen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57B1F" w14:textId="192036E8" w:rsidR="00981A2D" w:rsidRDefault="00981A2D">
          <w:pPr>
            <w:pStyle w:val="Sisluet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880525" w:history="1">
            <w:r w:rsidRPr="00350445">
              <w:rPr>
                <w:rStyle w:val="Hyperlinkki"/>
                <w:noProof/>
                <w:lang w:val="fi-FI"/>
              </w:rPr>
              <w:t>5.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350445">
              <w:rPr>
                <w:rStyle w:val="Hyperlinkki"/>
                <w:noProof/>
                <w:lang w:val="fi-FI"/>
              </w:rPr>
              <w:t>Tavoitteet ja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13034" w14:textId="5A6C1D92" w:rsidR="00981A2D" w:rsidRDefault="00981A2D">
          <w:pPr>
            <w:pStyle w:val="Sisluet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880526" w:history="1">
            <w:r w:rsidRPr="00350445">
              <w:rPr>
                <w:rStyle w:val="Hyperlinkki"/>
                <w:noProof/>
                <w:lang w:val="fi-FI"/>
              </w:rPr>
              <w:t>5.1 Toiminnalliset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2E980" w14:textId="5B4A7940" w:rsidR="00981A2D" w:rsidRDefault="00981A2D">
          <w:pPr>
            <w:pStyle w:val="Sisluet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880527" w:history="1">
            <w:r w:rsidRPr="00350445">
              <w:rPr>
                <w:rStyle w:val="Hyperlinkki"/>
                <w:noProof/>
                <w:lang w:val="fi-FI"/>
              </w:rPr>
              <w:t>5.2 Ei-toiminnalliset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48639" w14:textId="0FA74AAF" w:rsidR="00981A2D" w:rsidRDefault="00981A2D">
          <w:pPr>
            <w:pStyle w:val="Sisluet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880528" w:history="1">
            <w:r w:rsidRPr="00350445">
              <w:rPr>
                <w:rStyle w:val="Hyperlinkki"/>
                <w:noProof/>
                <w:lang w:val="fi-FI"/>
              </w:rPr>
              <w:t>6.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350445">
              <w:rPr>
                <w:rStyle w:val="Hyperlinkki"/>
                <w:noProof/>
                <w:lang w:val="fi-FI"/>
              </w:rPr>
              <w:t>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E37CA" w14:textId="6141D0A0" w:rsidR="00981A2D" w:rsidRDefault="00981A2D">
          <w:pPr>
            <w:pStyle w:val="Sisluet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880529" w:history="1">
            <w:r w:rsidRPr="00350445">
              <w:rPr>
                <w:rStyle w:val="Hyperlinkki"/>
                <w:noProof/>
                <w:lang w:val="fi-FI"/>
              </w:rPr>
              <w:t>7.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350445">
              <w:rPr>
                <w:rStyle w:val="Hyperlinkki"/>
                <w:noProof/>
                <w:lang w:val="fi-FI"/>
              </w:rPr>
              <w:t>Toteutusvälineet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EF642" w14:textId="18E36E3D" w:rsidR="00981A2D" w:rsidRDefault="00981A2D">
          <w:pPr>
            <w:pStyle w:val="Sisluet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880530" w:history="1">
            <w:r w:rsidRPr="00350445">
              <w:rPr>
                <w:rStyle w:val="Hyperlinkki"/>
                <w:noProof/>
                <w:lang w:val="fi-FI"/>
              </w:rPr>
              <w:t>8.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350445">
              <w:rPr>
                <w:rStyle w:val="Hyperlinkki"/>
                <w:noProof/>
                <w:lang w:val="fi-FI"/>
              </w:rPr>
              <w:t>Liitteet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A0C74" w14:textId="0B78F3A1" w:rsidR="00981A2D" w:rsidRDefault="00981A2D">
          <w:pPr>
            <w:pStyle w:val="Sisluet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880531" w:history="1">
            <w:r w:rsidRPr="00350445">
              <w:rPr>
                <w:rStyle w:val="Hyperlinkki"/>
                <w:noProof/>
                <w:lang w:val="fi-FI"/>
              </w:rPr>
              <w:t>8.1. 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CAD1C" w14:textId="620D2583" w:rsidR="00981A2D" w:rsidRDefault="00981A2D">
          <w:pPr>
            <w:pStyle w:val="Sisluet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880532" w:history="1">
            <w:r w:rsidRPr="00350445">
              <w:rPr>
                <w:rStyle w:val="Hyperlinkki"/>
                <w:noProof/>
                <w:lang w:val="fi-FI"/>
              </w:rPr>
              <w:t>8.2 Käsitteistö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9E564" w14:textId="663A6DF2" w:rsidR="00981A2D" w:rsidRDefault="00981A2D">
          <w:pPr>
            <w:pStyle w:val="Sisluet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880533" w:history="1">
            <w:r w:rsidRPr="00350445">
              <w:rPr>
                <w:rStyle w:val="Hyperlinkki"/>
                <w:noProof/>
                <w:lang w:val="fi-FI"/>
              </w:rPr>
              <w:t>8.3 Käyttötapauskaavio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D2308" w14:textId="387FD226" w:rsidR="00DC4FDB" w:rsidRPr="00854ED6" w:rsidRDefault="00DC4FDB">
          <w:pPr>
            <w:rPr>
              <w:color w:val="000000" w:themeColor="text1"/>
            </w:rPr>
          </w:pPr>
          <w:r w:rsidRPr="00854ED6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3685F127" w14:textId="77777777" w:rsidR="00DC4FDB" w:rsidRPr="00854ED6" w:rsidRDefault="00DC4FDB" w:rsidP="00DC4FDB">
      <w:pPr>
        <w:rPr>
          <w:color w:val="000000" w:themeColor="text1"/>
        </w:rPr>
      </w:pPr>
    </w:p>
    <w:p w14:paraId="4B8139C3" w14:textId="77777777" w:rsidR="00DC4FDB" w:rsidRPr="00854ED6" w:rsidRDefault="00DC4FDB" w:rsidP="00DC4FDB">
      <w:pPr>
        <w:rPr>
          <w:color w:val="000000" w:themeColor="text1"/>
        </w:rPr>
      </w:pPr>
    </w:p>
    <w:p w14:paraId="3791CA74" w14:textId="77777777" w:rsidR="00DC4FDB" w:rsidRPr="00854ED6" w:rsidRDefault="00DC4FDB" w:rsidP="00DC4FDB">
      <w:pPr>
        <w:rPr>
          <w:color w:val="000000" w:themeColor="text1"/>
        </w:rPr>
      </w:pPr>
    </w:p>
    <w:p w14:paraId="6F108B18" w14:textId="77777777" w:rsidR="00DC4FDB" w:rsidRPr="00854ED6" w:rsidRDefault="00DC4FDB" w:rsidP="00DC4FDB">
      <w:pPr>
        <w:rPr>
          <w:color w:val="000000" w:themeColor="text1"/>
        </w:rPr>
      </w:pPr>
    </w:p>
    <w:p w14:paraId="68B51872" w14:textId="77777777" w:rsidR="00DC4FDB" w:rsidRPr="00854ED6" w:rsidRDefault="00DC4FDB" w:rsidP="00DC4FDB">
      <w:pPr>
        <w:rPr>
          <w:color w:val="000000" w:themeColor="text1"/>
        </w:rPr>
      </w:pPr>
    </w:p>
    <w:p w14:paraId="0677A9A8" w14:textId="77777777" w:rsidR="00DC4FDB" w:rsidRPr="00854ED6" w:rsidRDefault="00DC4FDB" w:rsidP="00DC4FDB">
      <w:pPr>
        <w:rPr>
          <w:color w:val="000000" w:themeColor="text1"/>
        </w:rPr>
      </w:pPr>
    </w:p>
    <w:p w14:paraId="37B43626" w14:textId="77777777" w:rsidR="0056605B" w:rsidRPr="00854ED6" w:rsidRDefault="004A5DBB" w:rsidP="0056605B">
      <w:pPr>
        <w:pStyle w:val="Otsikko1"/>
        <w:numPr>
          <w:ilvl w:val="0"/>
          <w:numId w:val="2"/>
        </w:numPr>
        <w:rPr>
          <w:color w:val="000000" w:themeColor="text1"/>
        </w:rPr>
      </w:pPr>
      <w:bookmarkStart w:id="0" w:name="_Toc5880510"/>
      <w:r w:rsidRPr="00854ED6">
        <w:rPr>
          <w:color w:val="000000" w:themeColor="text1"/>
        </w:rPr>
        <w:t>Tuoteidea</w:t>
      </w:r>
      <w:bookmarkEnd w:id="0"/>
    </w:p>
    <w:p w14:paraId="178E186A" w14:textId="77777777" w:rsidR="0056605B" w:rsidRPr="00854ED6" w:rsidRDefault="0056605B" w:rsidP="0056605B">
      <w:pPr>
        <w:pStyle w:val="Otsikko2"/>
        <w:numPr>
          <w:ilvl w:val="1"/>
          <w:numId w:val="2"/>
        </w:numPr>
        <w:rPr>
          <w:color w:val="000000" w:themeColor="text1"/>
        </w:rPr>
      </w:pPr>
      <w:bookmarkStart w:id="1" w:name="_Toc5880511"/>
      <w:r w:rsidRPr="00854ED6">
        <w:rPr>
          <w:color w:val="000000" w:themeColor="text1"/>
        </w:rPr>
        <w:t>Tuotteen tausta ja hyödyt</w:t>
      </w:r>
      <w:bookmarkEnd w:id="1"/>
      <w:r w:rsidRPr="00854ED6">
        <w:rPr>
          <w:color w:val="000000" w:themeColor="text1"/>
        </w:rPr>
        <w:t xml:space="preserve"> </w:t>
      </w:r>
    </w:p>
    <w:p w14:paraId="414B4E5C" w14:textId="77777777" w:rsidR="0056605B" w:rsidRPr="00854ED6" w:rsidRDefault="0056605B" w:rsidP="001A7B16">
      <w:pPr>
        <w:ind w:left="750"/>
        <w:rPr>
          <w:color w:val="000000" w:themeColor="text1"/>
        </w:rPr>
      </w:pPr>
    </w:p>
    <w:p w14:paraId="0109ED94" w14:textId="0E1C13E3" w:rsidR="0056605B" w:rsidRPr="00854ED6" w:rsidRDefault="00E36D4F" w:rsidP="00A77190">
      <w:pPr>
        <w:ind w:left="2880"/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>Projektin tarkoituksena on luoda</w:t>
      </w:r>
      <w:r w:rsidR="00A77190" w:rsidRPr="00854ED6">
        <w:rPr>
          <w:color w:val="000000" w:themeColor="text1"/>
          <w:lang w:val="fi-FI"/>
        </w:rPr>
        <w:t xml:space="preserve"> J</w:t>
      </w:r>
      <w:r w:rsidR="001A7B16" w:rsidRPr="00854ED6">
        <w:rPr>
          <w:color w:val="000000" w:themeColor="text1"/>
          <w:lang w:val="fi-FI"/>
        </w:rPr>
        <w:t>oulupukki</w:t>
      </w:r>
      <w:r w:rsidR="00A77190" w:rsidRPr="00854ED6">
        <w:rPr>
          <w:color w:val="000000" w:themeColor="text1"/>
          <w:lang w:val="fi-FI"/>
        </w:rPr>
        <w:t xml:space="preserve"> tilaus</w:t>
      </w:r>
      <w:del w:id="2" w:author="Kemppainen Juuso Aleksanteri" w:date="2019-04-01T00:37:00Z">
        <w:r w:rsidR="00A77190" w:rsidRPr="00854ED6" w:rsidDel="690F6310">
          <w:rPr>
            <w:color w:val="000000" w:themeColor="text1"/>
            <w:lang w:val="fi-FI"/>
          </w:rPr>
          <w:delText xml:space="preserve"> </w:delText>
        </w:r>
      </w:del>
      <w:r w:rsidR="00A77190" w:rsidRPr="00854ED6">
        <w:rPr>
          <w:color w:val="000000" w:themeColor="text1"/>
          <w:lang w:val="fi-FI"/>
        </w:rPr>
        <w:t>ohjelma joulupukkien</w:t>
      </w:r>
      <w:r w:rsidR="2DE9119E" w:rsidRPr="00854ED6">
        <w:rPr>
          <w:color w:val="000000" w:themeColor="text1"/>
          <w:lang w:val="fi-FI"/>
        </w:rPr>
        <w:t xml:space="preserve"> </w:t>
      </w:r>
      <w:r w:rsidR="00A77190" w:rsidRPr="00854ED6">
        <w:rPr>
          <w:color w:val="000000" w:themeColor="text1"/>
          <w:lang w:val="fi-FI"/>
        </w:rPr>
        <w:t>tilausta</w:t>
      </w:r>
      <w:ins w:id="3" w:author="Kemppainen Juuso Aleksanteri" w:date="2019-04-01T00:38:00Z">
        <w:r w:rsidR="2DE9119E" w:rsidRPr="00854ED6">
          <w:rPr>
            <w:color w:val="000000" w:themeColor="text1"/>
            <w:lang w:val="fi-FI"/>
          </w:rPr>
          <w:t xml:space="preserve"> </w:t>
        </w:r>
      </w:ins>
      <w:r w:rsidR="00A77190" w:rsidRPr="00854ED6">
        <w:rPr>
          <w:color w:val="000000" w:themeColor="text1"/>
          <w:lang w:val="fi-FI"/>
        </w:rPr>
        <w:t xml:space="preserve">varten. Tärkeimpänä on, että ohjelmisto on helppokäyttöinen ja helppo ymmärtää. </w:t>
      </w:r>
    </w:p>
    <w:p w14:paraId="74EBE52F" w14:textId="77777777" w:rsidR="0056605B" w:rsidRPr="00854ED6" w:rsidRDefault="0056605B" w:rsidP="0056605B">
      <w:pPr>
        <w:rPr>
          <w:color w:val="000000" w:themeColor="text1"/>
          <w:lang w:val="fi-FI"/>
        </w:rPr>
      </w:pPr>
    </w:p>
    <w:p w14:paraId="18C4328A" w14:textId="77777777" w:rsidR="0056605B" w:rsidRPr="00854ED6" w:rsidRDefault="0056605B" w:rsidP="00B2698C">
      <w:pPr>
        <w:pStyle w:val="Otsikko2"/>
        <w:numPr>
          <w:ilvl w:val="1"/>
          <w:numId w:val="2"/>
        </w:numPr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 xml:space="preserve"> </w:t>
      </w:r>
      <w:bookmarkStart w:id="4" w:name="_Toc5880512"/>
      <w:r w:rsidRPr="00854ED6">
        <w:rPr>
          <w:color w:val="000000" w:themeColor="text1"/>
          <w:lang w:val="fi-FI"/>
        </w:rPr>
        <w:t>Tehtävä ja rajaukset</w:t>
      </w:r>
      <w:bookmarkEnd w:id="4"/>
    </w:p>
    <w:p w14:paraId="39D39DE4" w14:textId="2E3E9E64" w:rsidR="00DC4FDB" w:rsidRPr="00854ED6" w:rsidRDefault="00A77190" w:rsidP="00680F9D">
      <w:pPr>
        <w:ind w:left="2880"/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 xml:space="preserve">Tehtävänä on laatia järjestelmä, jonka avulla voidaan tilata joulupukki käymään määrätyssä paikassa. </w:t>
      </w:r>
      <w:r w:rsidR="00293C46" w:rsidRPr="00854ED6">
        <w:rPr>
          <w:color w:val="000000" w:themeColor="text1"/>
          <w:lang w:val="fi-FI"/>
        </w:rPr>
        <w:t>Tehtävänä ei ole ruveta pukiksi.</w:t>
      </w:r>
      <w:r w:rsidR="00A82B0D">
        <w:rPr>
          <w:color w:val="000000" w:themeColor="text1"/>
          <w:lang w:val="fi-FI"/>
        </w:rPr>
        <w:t xml:space="preserve"> Tehtävään ei kuulu maksujärjestelmän teko.</w:t>
      </w:r>
    </w:p>
    <w:p w14:paraId="065D11CB" w14:textId="77777777" w:rsidR="00680F9D" w:rsidRPr="00854ED6" w:rsidRDefault="00680F9D" w:rsidP="00680F9D">
      <w:pPr>
        <w:ind w:left="2880"/>
        <w:rPr>
          <w:color w:val="000000" w:themeColor="text1"/>
          <w:lang w:val="fi-FI"/>
        </w:rPr>
      </w:pPr>
    </w:p>
    <w:p w14:paraId="3B8043AE" w14:textId="77777777" w:rsidR="0056605B" w:rsidRPr="00854ED6" w:rsidRDefault="0056605B" w:rsidP="0056605B">
      <w:pPr>
        <w:pStyle w:val="Otsikko1"/>
        <w:numPr>
          <w:ilvl w:val="0"/>
          <w:numId w:val="2"/>
        </w:numPr>
        <w:rPr>
          <w:color w:val="000000" w:themeColor="text1"/>
          <w:lang w:val="fi-FI"/>
        </w:rPr>
      </w:pPr>
      <w:bookmarkStart w:id="5" w:name="_Toc5880513"/>
      <w:r w:rsidRPr="00854ED6">
        <w:rPr>
          <w:color w:val="000000" w:themeColor="text1"/>
          <w:lang w:val="fi-FI"/>
        </w:rPr>
        <w:t>Projektin organisaatio</w:t>
      </w:r>
      <w:bookmarkEnd w:id="5"/>
    </w:p>
    <w:p w14:paraId="42B1471F" w14:textId="1143D803" w:rsidR="0056605B" w:rsidRPr="00854ED6" w:rsidRDefault="00680F9D" w:rsidP="00680F9D">
      <w:pPr>
        <w:ind w:left="2880"/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>Toteuttajina toimii Juuso Kemppainen, Adrian Meginness ja Antti Hild</w:t>
      </w:r>
      <w:r w:rsidR="00A82B0D">
        <w:rPr>
          <w:color w:val="000000" w:themeColor="text1"/>
          <w:lang w:val="fi-FI"/>
        </w:rPr>
        <w:t>én. Asiakkaana on Eräpojat</w:t>
      </w:r>
      <w:r w:rsidRPr="00854ED6">
        <w:rPr>
          <w:color w:val="000000" w:themeColor="text1"/>
          <w:lang w:val="fi-FI"/>
        </w:rPr>
        <w:t xml:space="preserve">. </w:t>
      </w:r>
      <w:r w:rsidR="00E36D4F" w:rsidRPr="00854ED6">
        <w:rPr>
          <w:color w:val="000000" w:themeColor="text1"/>
          <w:lang w:val="fi-FI"/>
        </w:rPr>
        <w:t xml:space="preserve">Johtoryhmänä </w:t>
      </w:r>
      <w:r w:rsidRPr="00854ED6">
        <w:rPr>
          <w:color w:val="000000" w:themeColor="text1"/>
          <w:lang w:val="fi-FI"/>
        </w:rPr>
        <w:t>toimii Leena Järvenkylä-niemi ja Eerikki Maula.</w:t>
      </w:r>
    </w:p>
    <w:p w14:paraId="26025318" w14:textId="77777777" w:rsidR="0056605B" w:rsidRPr="00854ED6" w:rsidRDefault="0056605B" w:rsidP="0056605B">
      <w:pPr>
        <w:rPr>
          <w:color w:val="000000" w:themeColor="text1"/>
          <w:lang w:val="fi-FI"/>
        </w:rPr>
      </w:pPr>
    </w:p>
    <w:p w14:paraId="423A8999" w14:textId="77777777" w:rsidR="0056605B" w:rsidRPr="00854ED6" w:rsidRDefault="0056605B" w:rsidP="0056605B">
      <w:pPr>
        <w:rPr>
          <w:color w:val="000000" w:themeColor="text1"/>
          <w:lang w:val="fi-FI"/>
        </w:rPr>
      </w:pPr>
    </w:p>
    <w:p w14:paraId="35509671" w14:textId="4AF12608" w:rsidR="0056605B" w:rsidRPr="00A82B0D" w:rsidRDefault="0056605B" w:rsidP="0056605B">
      <w:pPr>
        <w:pStyle w:val="Otsikko1"/>
        <w:numPr>
          <w:ilvl w:val="0"/>
          <w:numId w:val="2"/>
        </w:numPr>
        <w:rPr>
          <w:color w:val="000000" w:themeColor="text1"/>
          <w:lang w:val="fi-FI"/>
        </w:rPr>
      </w:pPr>
      <w:bookmarkStart w:id="6" w:name="_Toc5880514"/>
      <w:r w:rsidRPr="00854ED6">
        <w:rPr>
          <w:color w:val="000000" w:themeColor="text1"/>
          <w:lang w:val="fi-FI"/>
        </w:rPr>
        <w:t>Nykyinen järjestelmä</w:t>
      </w:r>
      <w:bookmarkEnd w:id="6"/>
    </w:p>
    <w:p w14:paraId="6FA83834" w14:textId="77777777" w:rsidR="0056605B" w:rsidRPr="00854ED6" w:rsidRDefault="0056605B" w:rsidP="0056605B">
      <w:pPr>
        <w:pStyle w:val="Otsikko2"/>
        <w:numPr>
          <w:ilvl w:val="1"/>
          <w:numId w:val="2"/>
        </w:numPr>
        <w:rPr>
          <w:color w:val="000000" w:themeColor="text1"/>
          <w:lang w:val="fi-FI"/>
        </w:rPr>
      </w:pPr>
      <w:bookmarkStart w:id="7" w:name="_Toc5880515"/>
      <w:r w:rsidRPr="00854ED6">
        <w:rPr>
          <w:color w:val="000000" w:themeColor="text1"/>
          <w:lang w:val="fi-FI"/>
        </w:rPr>
        <w:t>Tekninen ympäristö</w:t>
      </w:r>
      <w:bookmarkEnd w:id="7"/>
    </w:p>
    <w:p w14:paraId="238103DA" w14:textId="77777777" w:rsidR="0056605B" w:rsidRPr="00854ED6" w:rsidRDefault="0056605B" w:rsidP="00DB695A">
      <w:pPr>
        <w:pStyle w:val="Otsikko3"/>
        <w:numPr>
          <w:ilvl w:val="2"/>
          <w:numId w:val="2"/>
        </w:numPr>
        <w:rPr>
          <w:color w:val="000000" w:themeColor="text1"/>
          <w:lang w:val="fi-FI"/>
        </w:rPr>
      </w:pPr>
      <w:bookmarkStart w:id="8" w:name="_Toc5880516"/>
      <w:r w:rsidRPr="00854ED6">
        <w:rPr>
          <w:color w:val="000000" w:themeColor="text1"/>
          <w:lang w:val="fi-FI"/>
        </w:rPr>
        <w:t>Tulosteet</w:t>
      </w:r>
      <w:bookmarkEnd w:id="8"/>
    </w:p>
    <w:p w14:paraId="277D7779" w14:textId="3C94B95D" w:rsidR="00FD1B1B" w:rsidRPr="00854ED6" w:rsidRDefault="00A82B0D" w:rsidP="009D7390">
      <w:pPr>
        <w:ind w:left="2880"/>
        <w:rPr>
          <w:color w:val="000000" w:themeColor="text1"/>
          <w:lang w:val="fi-FI"/>
        </w:rPr>
      </w:pPr>
      <w:r>
        <w:rPr>
          <w:color w:val="000000" w:themeColor="text1"/>
          <w:lang w:val="fi-FI"/>
        </w:rPr>
        <w:t>Nykyisen (2018) järjestelmän tulosteet.</w:t>
      </w:r>
    </w:p>
    <w:p w14:paraId="135D160E" w14:textId="77777777" w:rsidR="00FD1B1B" w:rsidRPr="00854ED6" w:rsidRDefault="00FD1B1B" w:rsidP="00FD1B1B">
      <w:pPr>
        <w:rPr>
          <w:color w:val="000000" w:themeColor="text1"/>
          <w:lang w:val="fi-FI"/>
        </w:rPr>
      </w:pPr>
    </w:p>
    <w:p w14:paraId="7523DA4B" w14:textId="77777777" w:rsidR="00FD1B1B" w:rsidRPr="00854ED6" w:rsidRDefault="00B2698C" w:rsidP="00FD1B1B">
      <w:pPr>
        <w:pStyle w:val="Otsikko3"/>
        <w:numPr>
          <w:ilvl w:val="2"/>
          <w:numId w:val="2"/>
        </w:numPr>
        <w:rPr>
          <w:color w:val="000000" w:themeColor="text1"/>
          <w:lang w:val="fi-FI"/>
        </w:rPr>
      </w:pPr>
      <w:bookmarkStart w:id="9" w:name="_Toc5880517"/>
      <w:r w:rsidRPr="00854ED6">
        <w:rPr>
          <w:color w:val="000000" w:themeColor="text1"/>
          <w:lang w:val="fi-FI"/>
        </w:rPr>
        <w:t>Tietokannan rakenne ja kentät</w:t>
      </w:r>
      <w:bookmarkEnd w:id="9"/>
    </w:p>
    <w:p w14:paraId="7B7A6CD3" w14:textId="04A52C17" w:rsidR="00FD1B1B" w:rsidRPr="00854ED6" w:rsidRDefault="00F6458D" w:rsidP="00F6458D">
      <w:pPr>
        <w:ind w:left="2880"/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>Tietokantaa ei ole</w:t>
      </w:r>
      <w:r w:rsidR="00A82B0D">
        <w:rPr>
          <w:color w:val="000000" w:themeColor="text1"/>
          <w:lang w:val="fi-FI"/>
        </w:rPr>
        <w:t>.</w:t>
      </w:r>
    </w:p>
    <w:p w14:paraId="22ADC4FA" w14:textId="77777777" w:rsidR="00B2698C" w:rsidRPr="00854ED6" w:rsidRDefault="00B2698C" w:rsidP="00F6458D">
      <w:pPr>
        <w:ind w:left="2880"/>
        <w:rPr>
          <w:color w:val="000000" w:themeColor="text1"/>
          <w:lang w:val="fi-FI"/>
        </w:rPr>
      </w:pPr>
    </w:p>
    <w:p w14:paraId="7F6A7B11" w14:textId="77777777" w:rsidR="005B4854" w:rsidRPr="00854ED6" w:rsidRDefault="00F6458D" w:rsidP="00B2698C">
      <w:pPr>
        <w:pStyle w:val="Otsikko3"/>
        <w:numPr>
          <w:ilvl w:val="2"/>
          <w:numId w:val="2"/>
        </w:numPr>
        <w:rPr>
          <w:color w:val="000000" w:themeColor="text1"/>
          <w:lang w:val="fi-FI"/>
        </w:rPr>
      </w:pPr>
      <w:bookmarkStart w:id="10" w:name="_Toc5880518"/>
      <w:r w:rsidRPr="00854ED6">
        <w:rPr>
          <w:color w:val="000000" w:themeColor="text1"/>
          <w:lang w:val="fi-FI"/>
        </w:rPr>
        <w:t>Käytössä olevat ohjelmistot</w:t>
      </w:r>
      <w:bookmarkEnd w:id="10"/>
    </w:p>
    <w:p w14:paraId="284988B6" w14:textId="4F9D2DB0" w:rsidR="00F6458D" w:rsidRPr="00854ED6" w:rsidRDefault="00E36D4F" w:rsidP="00AF21FF">
      <w:pPr>
        <w:ind w:left="2880"/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>Kä</w:t>
      </w:r>
      <w:r w:rsidR="00AF21FF" w:rsidRPr="00854ED6">
        <w:rPr>
          <w:color w:val="000000" w:themeColor="text1"/>
          <w:lang w:val="fi-FI"/>
        </w:rPr>
        <w:t>y</w:t>
      </w:r>
      <w:r w:rsidR="00A82B0D">
        <w:rPr>
          <w:color w:val="000000" w:themeColor="text1"/>
          <w:lang w:val="fi-FI"/>
        </w:rPr>
        <w:t>tössä on nettis</w:t>
      </w:r>
      <w:r w:rsidRPr="00854ED6">
        <w:rPr>
          <w:color w:val="000000" w:themeColor="text1"/>
          <w:lang w:val="fi-FI"/>
        </w:rPr>
        <w:t>ivusto millä voi lä</w:t>
      </w:r>
      <w:r w:rsidR="00AF21FF" w:rsidRPr="00854ED6">
        <w:rPr>
          <w:color w:val="000000" w:themeColor="text1"/>
          <w:lang w:val="fi-FI"/>
        </w:rPr>
        <w:t>hettää varauslomakkeita. Tietokantaa ei varmaan ole olemassa</w:t>
      </w:r>
      <w:r w:rsidR="00A82B0D">
        <w:rPr>
          <w:color w:val="000000" w:themeColor="text1"/>
          <w:lang w:val="fi-FI"/>
        </w:rPr>
        <w:t>.</w:t>
      </w:r>
    </w:p>
    <w:p w14:paraId="05533406" w14:textId="25B44070" w:rsidR="00E36D4F" w:rsidRPr="00854ED6" w:rsidRDefault="00E36D4F" w:rsidP="00E36D4F">
      <w:pPr>
        <w:ind w:left="2880"/>
        <w:rPr>
          <w:color w:val="000000" w:themeColor="text1"/>
          <w:lang w:val="fi-FI"/>
        </w:rPr>
      </w:pPr>
    </w:p>
    <w:p w14:paraId="0F18D9C3" w14:textId="58027598" w:rsidR="00E36D4F" w:rsidRDefault="00E36D4F" w:rsidP="00E36D4F">
      <w:pPr>
        <w:ind w:left="2880"/>
        <w:rPr>
          <w:color w:val="000000" w:themeColor="text1"/>
          <w:lang w:val="fi-FI"/>
        </w:rPr>
      </w:pPr>
    </w:p>
    <w:p w14:paraId="71662F78" w14:textId="77777777" w:rsidR="00A82B0D" w:rsidRPr="00854ED6" w:rsidRDefault="00A82B0D" w:rsidP="00E36D4F">
      <w:pPr>
        <w:ind w:left="2880"/>
        <w:rPr>
          <w:color w:val="000000" w:themeColor="text1"/>
          <w:lang w:val="fi-FI"/>
        </w:rPr>
      </w:pPr>
    </w:p>
    <w:p w14:paraId="4F6BC038" w14:textId="133B14BA" w:rsidR="0056605B" w:rsidRPr="006465E4" w:rsidRDefault="0056605B" w:rsidP="0056605B">
      <w:pPr>
        <w:pStyle w:val="Otsikko1"/>
        <w:numPr>
          <w:ilvl w:val="0"/>
          <w:numId w:val="2"/>
        </w:numPr>
        <w:rPr>
          <w:color w:val="000000" w:themeColor="text1"/>
          <w:lang w:val="fi-FI"/>
        </w:rPr>
      </w:pPr>
      <w:bookmarkStart w:id="11" w:name="_Toc5880519"/>
      <w:r w:rsidRPr="00854ED6">
        <w:rPr>
          <w:color w:val="000000" w:themeColor="text1"/>
          <w:lang w:val="fi-FI"/>
        </w:rPr>
        <w:t>Havaitut ongelmat ja riskit</w:t>
      </w:r>
      <w:bookmarkEnd w:id="11"/>
    </w:p>
    <w:p w14:paraId="73BA0DD7" w14:textId="77777777" w:rsidR="001458A0" w:rsidRPr="00854ED6" w:rsidRDefault="001458A0" w:rsidP="001458A0">
      <w:pPr>
        <w:pStyle w:val="Otsikko2"/>
        <w:numPr>
          <w:ilvl w:val="1"/>
          <w:numId w:val="2"/>
        </w:numPr>
        <w:rPr>
          <w:color w:val="000000" w:themeColor="text1"/>
          <w:lang w:val="fi-FI"/>
        </w:rPr>
      </w:pPr>
      <w:bookmarkStart w:id="12" w:name="_Toc5880520"/>
      <w:r w:rsidRPr="00854ED6">
        <w:rPr>
          <w:color w:val="000000" w:themeColor="text1"/>
          <w:lang w:val="fi-FI"/>
        </w:rPr>
        <w:t>Riskit ja niihin varautuminen</w:t>
      </w:r>
      <w:bookmarkEnd w:id="12"/>
    </w:p>
    <w:p w14:paraId="43B1E7B8" w14:textId="77777777" w:rsidR="001458A0" w:rsidRPr="00854ED6" w:rsidRDefault="001458A0" w:rsidP="00DB695A">
      <w:pPr>
        <w:pStyle w:val="Otsikko3"/>
        <w:ind w:firstLine="360"/>
        <w:rPr>
          <w:color w:val="000000" w:themeColor="text1"/>
          <w:lang w:val="fi-FI"/>
        </w:rPr>
      </w:pPr>
      <w:bookmarkStart w:id="13" w:name="_Toc5880521"/>
      <w:r w:rsidRPr="00854ED6">
        <w:rPr>
          <w:color w:val="000000" w:themeColor="text1"/>
          <w:lang w:val="fi-FI"/>
        </w:rPr>
        <w:t>4.1.1</w:t>
      </w:r>
      <w:r w:rsidR="00190968" w:rsidRPr="00854ED6">
        <w:rPr>
          <w:color w:val="000000" w:themeColor="text1"/>
          <w:lang w:val="fi-FI"/>
        </w:rPr>
        <w:t xml:space="preserve"> Toimintakyky</w:t>
      </w:r>
      <w:bookmarkEnd w:id="13"/>
    </w:p>
    <w:p w14:paraId="0D67FA15" w14:textId="27AFA47B" w:rsidR="00B2698C" w:rsidRPr="00854ED6" w:rsidRDefault="66F5E224" w:rsidP="006465E4">
      <w:pPr>
        <w:ind w:left="2160"/>
        <w:rPr>
          <w:color w:val="000000" w:themeColor="text1"/>
          <w:lang w:val="fi-FI"/>
        </w:rPr>
      </w:pPr>
      <w:r w:rsidRPr="66F5E224">
        <w:rPr>
          <w:color w:val="000000" w:themeColor="text1"/>
          <w:lang w:val="fi-FI"/>
        </w:rPr>
        <w:t xml:space="preserve">Projektissa vastuuhenkilö on Antti Hildén. Riskinä on yhden henkilön </w:t>
      </w:r>
      <w:r w:rsidRPr="00A82B0D">
        <w:rPr>
          <w:color w:val="000000" w:themeColor="text1"/>
          <w:lang w:val="fi-FI"/>
        </w:rPr>
        <w:t>sairastuminen</w:t>
      </w:r>
      <w:r w:rsidR="00A82B0D" w:rsidRPr="00A82B0D">
        <w:rPr>
          <w:color w:val="000000" w:themeColor="text1"/>
          <w:lang w:val="fi-FI"/>
        </w:rPr>
        <w:t>,</w:t>
      </w:r>
      <w:r w:rsidRPr="00A82B0D">
        <w:rPr>
          <w:color w:val="000000" w:themeColor="text1"/>
          <w:lang w:val="fi-FI"/>
        </w:rPr>
        <w:t xml:space="preserve"> johon</w:t>
      </w:r>
      <w:r w:rsidRPr="66F5E224">
        <w:rPr>
          <w:color w:val="000000" w:themeColor="text1"/>
          <w:lang w:val="fi-FI"/>
        </w:rPr>
        <w:t xml:space="preserve"> ei voi varautua. Saamme proj</w:t>
      </w:r>
      <w:r w:rsidR="006465E4">
        <w:rPr>
          <w:color w:val="000000" w:themeColor="text1"/>
          <w:lang w:val="fi-FI"/>
        </w:rPr>
        <w:t>ektissa tehdä yhteistyötä media</w:t>
      </w:r>
      <w:r w:rsidRPr="66F5E224">
        <w:rPr>
          <w:color w:val="000000" w:themeColor="text1"/>
          <w:lang w:val="fi-FI"/>
        </w:rPr>
        <w:t xml:space="preserve">puolen kanssa. Riskinä on, että yhteistyö mediapuolen kanssa ei onnistu. Projektin myöhästyminen on myös riski mutta näemme tämän riskin erittäin pienenä. </w:t>
      </w:r>
    </w:p>
    <w:p w14:paraId="68F1BA2A" w14:textId="77777777" w:rsidR="001458A0" w:rsidRPr="00854ED6" w:rsidRDefault="00DB695A" w:rsidP="00DB695A">
      <w:pPr>
        <w:pStyle w:val="Otsikko3"/>
        <w:ind w:firstLine="426"/>
        <w:rPr>
          <w:color w:val="000000" w:themeColor="text1"/>
          <w:lang w:val="fi-FI"/>
        </w:rPr>
      </w:pPr>
      <w:bookmarkStart w:id="14" w:name="_Toc5880522"/>
      <w:r w:rsidRPr="00854ED6">
        <w:rPr>
          <w:color w:val="000000" w:themeColor="text1"/>
          <w:lang w:val="fi-FI"/>
        </w:rPr>
        <w:t xml:space="preserve">4.1.2 </w:t>
      </w:r>
      <w:r w:rsidR="00190968" w:rsidRPr="00854ED6">
        <w:rPr>
          <w:color w:val="000000" w:themeColor="text1"/>
          <w:lang w:val="fi-FI"/>
        </w:rPr>
        <w:t>Ammattitaito ja ajankäyttö</w:t>
      </w:r>
      <w:bookmarkEnd w:id="14"/>
    </w:p>
    <w:p w14:paraId="6C54F818" w14:textId="7F7C7CDF" w:rsidR="00B2698C" w:rsidRPr="00854ED6" w:rsidRDefault="00AC57AE" w:rsidP="006465E4">
      <w:pPr>
        <w:ind w:left="2160"/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>Kaikki projektissa toimivat ovat ammattitaitoisia.</w:t>
      </w:r>
      <w:r w:rsidR="00EF26BC" w:rsidRPr="00854ED6">
        <w:rPr>
          <w:color w:val="000000" w:themeColor="text1"/>
          <w:lang w:val="fi-FI"/>
        </w:rPr>
        <w:t xml:space="preserve"> Aikaa käytetään mahdollisimman tehokkaasti.</w:t>
      </w:r>
    </w:p>
    <w:p w14:paraId="12BEA3E3" w14:textId="77777777" w:rsidR="001458A0" w:rsidRPr="00854ED6" w:rsidRDefault="001458A0" w:rsidP="00DB695A">
      <w:pPr>
        <w:pStyle w:val="Otsikko3"/>
        <w:ind w:firstLine="426"/>
        <w:rPr>
          <w:color w:val="000000" w:themeColor="text1"/>
          <w:lang w:val="fi-FI"/>
        </w:rPr>
      </w:pPr>
      <w:bookmarkStart w:id="15" w:name="_Toc5880523"/>
      <w:r w:rsidRPr="00854ED6">
        <w:rPr>
          <w:color w:val="000000" w:themeColor="text1"/>
          <w:lang w:val="fi-FI"/>
        </w:rPr>
        <w:t>4.1.3</w:t>
      </w:r>
      <w:r w:rsidR="00190968" w:rsidRPr="00854ED6">
        <w:rPr>
          <w:color w:val="000000" w:themeColor="text1"/>
          <w:lang w:val="fi-FI"/>
        </w:rPr>
        <w:t xml:space="preserve"> </w:t>
      </w:r>
      <w:r w:rsidR="00A97EAF" w:rsidRPr="00854ED6">
        <w:rPr>
          <w:color w:val="000000" w:themeColor="text1"/>
          <w:lang w:val="fi-FI"/>
        </w:rPr>
        <w:t>Odotukset</w:t>
      </w:r>
      <w:bookmarkEnd w:id="15"/>
    </w:p>
    <w:p w14:paraId="7E669910" w14:textId="7C081DBF" w:rsidR="00B2698C" w:rsidRPr="00854ED6" w:rsidRDefault="00EF26BC" w:rsidP="001458A0">
      <w:pPr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ab/>
      </w:r>
      <w:r w:rsidRPr="00854ED6">
        <w:rPr>
          <w:color w:val="000000" w:themeColor="text1"/>
          <w:lang w:val="fi-FI"/>
        </w:rPr>
        <w:tab/>
      </w:r>
      <w:r w:rsidRPr="00854ED6">
        <w:rPr>
          <w:color w:val="000000" w:themeColor="text1"/>
          <w:lang w:val="fi-FI"/>
        </w:rPr>
        <w:tab/>
      </w:r>
      <w:r w:rsidR="00F12D16" w:rsidRPr="00854ED6">
        <w:rPr>
          <w:color w:val="000000" w:themeColor="text1"/>
          <w:lang w:val="fi-FI"/>
        </w:rPr>
        <w:t>Toimiva</w:t>
      </w:r>
      <w:ins w:id="16" w:author="Kemppainen Juuso Aleksanteri" w:date="2019-04-01T00:40:00Z">
        <w:r w:rsidR="65FC1072" w:rsidRPr="00854ED6">
          <w:rPr>
            <w:color w:val="000000" w:themeColor="text1"/>
            <w:lang w:val="fi-FI"/>
          </w:rPr>
          <w:t xml:space="preserve"> </w:t>
        </w:r>
      </w:ins>
      <w:del w:id="17" w:author="Kemppainen Juuso Aleksanteri" w:date="2019-04-01T00:40:00Z">
        <w:r w:rsidR="00F12D16" w:rsidRPr="00854ED6" w:rsidDel="65FC1072">
          <w:rPr>
            <w:color w:val="000000" w:themeColor="text1"/>
            <w:lang w:val="fi-FI"/>
          </w:rPr>
          <w:delText xml:space="preserve"> </w:delText>
        </w:r>
      </w:del>
      <w:r w:rsidR="00F12D16" w:rsidRPr="00854ED6">
        <w:rPr>
          <w:color w:val="000000" w:themeColor="text1"/>
          <w:lang w:val="fi-FI"/>
        </w:rPr>
        <w:t>ohjelma</w:t>
      </w:r>
      <w:r w:rsidR="006465E4">
        <w:rPr>
          <w:color w:val="000000" w:themeColor="text1"/>
          <w:lang w:val="fi-FI"/>
        </w:rPr>
        <w:t>,</w:t>
      </w:r>
      <w:r w:rsidR="00F12D16" w:rsidRPr="00854ED6">
        <w:rPr>
          <w:color w:val="000000" w:themeColor="text1"/>
          <w:lang w:val="fi-FI"/>
        </w:rPr>
        <w:t xml:space="preserve"> jota voidaan käyttää käyttö tarkoitukseen.</w:t>
      </w:r>
      <w:r w:rsidRPr="00854ED6">
        <w:rPr>
          <w:color w:val="000000" w:themeColor="text1"/>
          <w:lang w:val="fi-FI"/>
        </w:rPr>
        <w:tab/>
      </w:r>
    </w:p>
    <w:p w14:paraId="410AF6D2" w14:textId="77777777" w:rsidR="00EF26BC" w:rsidRPr="00854ED6" w:rsidRDefault="00EF26BC" w:rsidP="00EF26BC">
      <w:pPr>
        <w:pStyle w:val="Otsikko2"/>
        <w:numPr>
          <w:ilvl w:val="1"/>
          <w:numId w:val="2"/>
        </w:numPr>
        <w:rPr>
          <w:color w:val="000000" w:themeColor="text1"/>
          <w:lang w:val="fi-FI"/>
        </w:rPr>
      </w:pPr>
      <w:bookmarkStart w:id="18" w:name="_Toc5880524"/>
      <w:r w:rsidRPr="00854ED6">
        <w:rPr>
          <w:color w:val="000000" w:themeColor="text1"/>
          <w:lang w:val="fi-FI"/>
        </w:rPr>
        <w:t>Ongelmista toipuminen</w:t>
      </w:r>
      <w:bookmarkEnd w:id="18"/>
      <w:r w:rsidRPr="00854ED6">
        <w:rPr>
          <w:color w:val="000000" w:themeColor="text1"/>
          <w:lang w:val="fi-FI"/>
        </w:rPr>
        <w:t xml:space="preserve"> </w:t>
      </w:r>
    </w:p>
    <w:p w14:paraId="5CABA171" w14:textId="4A928B79" w:rsidR="00B2698C" w:rsidRPr="00854ED6" w:rsidRDefault="00A82B0D" w:rsidP="00B2698C">
      <w:pPr>
        <w:ind w:left="1440" w:firstLine="720"/>
        <w:rPr>
          <w:color w:val="000000" w:themeColor="text1"/>
          <w:lang w:val="fi-FI"/>
        </w:rPr>
      </w:pPr>
      <w:r>
        <w:rPr>
          <w:color w:val="000000" w:themeColor="text1"/>
          <w:lang w:val="fi-FI"/>
        </w:rPr>
        <w:t>O</w:t>
      </w:r>
      <w:r w:rsidR="00EF26BC" w:rsidRPr="00854ED6">
        <w:rPr>
          <w:color w:val="000000" w:themeColor="text1"/>
          <w:lang w:val="fi-FI"/>
        </w:rPr>
        <w:t>ng</w:t>
      </w:r>
      <w:r w:rsidR="006465E4">
        <w:rPr>
          <w:color w:val="000000" w:themeColor="text1"/>
          <w:lang w:val="fi-FI"/>
        </w:rPr>
        <w:t>elmista toivutaan kovalla työllä.</w:t>
      </w:r>
    </w:p>
    <w:p w14:paraId="3F5D4D02" w14:textId="77777777" w:rsidR="00B2698C" w:rsidRPr="00854ED6" w:rsidRDefault="00B2698C" w:rsidP="00B2698C">
      <w:pPr>
        <w:pStyle w:val="Otsikko1"/>
        <w:numPr>
          <w:ilvl w:val="0"/>
          <w:numId w:val="2"/>
        </w:numPr>
        <w:rPr>
          <w:color w:val="000000" w:themeColor="text1"/>
          <w:lang w:val="fi-FI"/>
        </w:rPr>
      </w:pPr>
      <w:bookmarkStart w:id="19" w:name="_Toc5880525"/>
      <w:r w:rsidRPr="00854ED6">
        <w:rPr>
          <w:color w:val="000000" w:themeColor="text1"/>
          <w:lang w:val="fi-FI"/>
        </w:rPr>
        <w:t>Tavoitteet ja vaatimukset</w:t>
      </w:r>
      <w:bookmarkEnd w:id="19"/>
    </w:p>
    <w:p w14:paraId="79602136" w14:textId="77777777" w:rsidR="00B2698C" w:rsidRPr="00854ED6" w:rsidRDefault="00B2698C" w:rsidP="00B2698C">
      <w:pPr>
        <w:pStyle w:val="Otsikko2"/>
        <w:ind w:firstLine="360"/>
        <w:rPr>
          <w:color w:val="000000" w:themeColor="text1"/>
          <w:lang w:val="fi-FI"/>
        </w:rPr>
      </w:pPr>
      <w:bookmarkStart w:id="20" w:name="_Toc5880526"/>
      <w:r w:rsidRPr="00854ED6">
        <w:rPr>
          <w:color w:val="000000" w:themeColor="text1"/>
          <w:lang w:val="fi-FI"/>
        </w:rPr>
        <w:t>5.1 Toiminnalliset vaatimukset</w:t>
      </w:r>
      <w:bookmarkEnd w:id="20"/>
    </w:p>
    <w:p w14:paraId="77E70C80" w14:textId="77777777" w:rsidR="00B2698C" w:rsidRPr="00854ED6" w:rsidRDefault="00B2698C" w:rsidP="00B2698C">
      <w:pPr>
        <w:ind w:left="1440" w:firstLine="720"/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>Tuotteella pitää pystyä varamaan aika Joulupukin käynnille.</w:t>
      </w:r>
    </w:p>
    <w:p w14:paraId="75D77C50" w14:textId="77777777" w:rsidR="00B2698C" w:rsidRPr="00854ED6" w:rsidRDefault="1FB54429" w:rsidP="1FB54429">
      <w:pPr>
        <w:ind w:left="2160"/>
        <w:rPr>
          <w:color w:val="000000" w:themeColor="text1"/>
          <w:lang w:val="fi-FI"/>
        </w:rPr>
      </w:pPr>
      <w:r w:rsidRPr="1FB54429">
        <w:rPr>
          <w:color w:val="000000" w:themeColor="text1"/>
          <w:lang w:val="fi-FI"/>
        </w:rPr>
        <w:t xml:space="preserve">Ajan voi varata joko tarkalle ajankohdalle tai ei niin tarkalle aikavälille. Vaihtoehdoilla on hintaeroja. </w:t>
      </w:r>
    </w:p>
    <w:p w14:paraId="66C905F7" w14:textId="77777777" w:rsidR="00B2698C" w:rsidRPr="00854ED6" w:rsidRDefault="00B2698C" w:rsidP="00B2698C">
      <w:pPr>
        <w:ind w:left="2160"/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 xml:space="preserve">Asiakkaan pitää myös ilmoittaa yhteystietonsa, joihin lukeutuu tarkka osoite. Sen lisäksi tiedoissa pitää olla erikoisolosuhteet kuten lasten määrä, lemmikkieläimet jne. Tietojen keruussa pitää noudattaa GDBR:n vaatimuksia. </w:t>
      </w:r>
    </w:p>
    <w:p w14:paraId="48F6CD24" w14:textId="77777777" w:rsidR="00B2698C" w:rsidRPr="00854ED6" w:rsidRDefault="00B2698C" w:rsidP="00B2698C">
      <w:pPr>
        <w:ind w:left="2160"/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>Sivulla pitää olla hallintapaneeli, jonka olennaisin kohta on sinne joulupukin liikkumissuunnitelman laatiminen. Suunnitelmat pitää olla tulostettavissa ruudulle ainakin osoite-, pukki- ja aikajärjestyksessä. Käyntilista pitää myös olla tulostettavissa paperille.</w:t>
      </w:r>
    </w:p>
    <w:p w14:paraId="3F28B3F2" w14:textId="3363A1B3" w:rsidR="00B2698C" w:rsidRDefault="00B2698C" w:rsidP="00B2698C">
      <w:pPr>
        <w:ind w:left="2160"/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>Hallintapaneelilla pitää myös olla muutettavissa ainakin käynnin hinta, mahdollisten käyntien määrä, yhteystiedot ja aikavälien määritys.</w:t>
      </w:r>
    </w:p>
    <w:p w14:paraId="103F23A7" w14:textId="54B8C817" w:rsidR="006465E4" w:rsidRDefault="006465E4" w:rsidP="00B2698C">
      <w:pPr>
        <w:ind w:left="2160"/>
        <w:rPr>
          <w:color w:val="000000" w:themeColor="text1"/>
          <w:lang w:val="fi-FI"/>
        </w:rPr>
      </w:pPr>
    </w:p>
    <w:p w14:paraId="4FE0FE62" w14:textId="77777777" w:rsidR="00337D83" w:rsidRPr="00854ED6" w:rsidRDefault="00337D83" w:rsidP="00B2698C">
      <w:pPr>
        <w:ind w:left="2160"/>
        <w:rPr>
          <w:color w:val="000000" w:themeColor="text1"/>
          <w:lang w:val="fi-FI"/>
        </w:rPr>
      </w:pPr>
    </w:p>
    <w:p w14:paraId="178C2AE6" w14:textId="77777777" w:rsidR="00B2698C" w:rsidRPr="00854ED6" w:rsidRDefault="00B2698C" w:rsidP="00B2698C">
      <w:pPr>
        <w:pStyle w:val="Otsikko2"/>
        <w:rPr>
          <w:color w:val="000000" w:themeColor="text1"/>
          <w:lang w:val="fi-FI"/>
        </w:rPr>
      </w:pPr>
      <w:bookmarkStart w:id="21" w:name="_Toc5880527"/>
      <w:r w:rsidRPr="00854ED6">
        <w:rPr>
          <w:color w:val="000000" w:themeColor="text1"/>
          <w:lang w:val="fi-FI"/>
        </w:rPr>
        <w:lastRenderedPageBreak/>
        <w:t>5.2</w:t>
      </w:r>
      <w:r w:rsidR="002D5617" w:rsidRPr="00854ED6">
        <w:rPr>
          <w:color w:val="000000" w:themeColor="text1"/>
          <w:lang w:val="fi-FI"/>
        </w:rPr>
        <w:t xml:space="preserve"> </w:t>
      </w:r>
      <w:r w:rsidRPr="00854ED6">
        <w:rPr>
          <w:color w:val="000000" w:themeColor="text1"/>
          <w:lang w:val="fi-FI"/>
        </w:rPr>
        <w:t>Ei-toiminnalliset vaatimukset</w:t>
      </w:r>
      <w:bookmarkEnd w:id="21"/>
    </w:p>
    <w:p w14:paraId="7756872D" w14:textId="54D3064F" w:rsidR="00B2698C" w:rsidRPr="00854ED6" w:rsidRDefault="00B2698C" w:rsidP="00B2698C">
      <w:pPr>
        <w:ind w:left="2160"/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 xml:space="preserve">Järjestelmän täytyy olla </w:t>
      </w:r>
      <w:r w:rsidR="00E36D4F" w:rsidRPr="00854ED6">
        <w:rPr>
          <w:color w:val="000000" w:themeColor="text1"/>
          <w:lang w:val="fi-FI"/>
        </w:rPr>
        <w:t>käytettävä</w:t>
      </w:r>
      <w:r w:rsidRPr="00854ED6">
        <w:rPr>
          <w:color w:val="000000" w:themeColor="text1"/>
          <w:lang w:val="fi-FI"/>
        </w:rPr>
        <w:t xml:space="preserve"> ja sen pitää </w:t>
      </w:r>
      <w:r w:rsidR="00E36D4F" w:rsidRPr="00854ED6">
        <w:rPr>
          <w:color w:val="000000" w:themeColor="text1"/>
          <w:lang w:val="fi-FI"/>
        </w:rPr>
        <w:t>responsiivinen</w:t>
      </w:r>
      <w:r w:rsidR="007D3292">
        <w:rPr>
          <w:color w:val="000000" w:themeColor="text1"/>
          <w:lang w:val="fi-FI"/>
        </w:rPr>
        <w:t xml:space="preserve">, sekä puhelimella, </w:t>
      </w:r>
      <w:r w:rsidRPr="00854ED6">
        <w:rPr>
          <w:color w:val="000000" w:themeColor="text1"/>
          <w:lang w:val="fi-FI"/>
        </w:rPr>
        <w:t>tietokoneella</w:t>
      </w:r>
      <w:r w:rsidR="007D3292">
        <w:rPr>
          <w:color w:val="000000" w:themeColor="text1"/>
          <w:lang w:val="fi-FI"/>
        </w:rPr>
        <w:t>, että tabletilla</w:t>
      </w:r>
      <w:r w:rsidRPr="00854ED6">
        <w:rPr>
          <w:color w:val="000000" w:themeColor="text1"/>
          <w:lang w:val="fi-FI"/>
        </w:rPr>
        <w:t xml:space="preserve">. </w:t>
      </w:r>
    </w:p>
    <w:p w14:paraId="4D8CD071" w14:textId="59ECFBFC" w:rsidR="00B2698C" w:rsidRPr="00854ED6" w:rsidRDefault="00E36D4F" w:rsidP="00E36D4F">
      <w:pPr>
        <w:ind w:left="2160"/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>Ulkoasun</w:t>
      </w:r>
      <w:r w:rsidR="00B2698C" w:rsidRPr="00854ED6">
        <w:rPr>
          <w:color w:val="000000" w:themeColor="text1"/>
          <w:lang w:val="fi-FI"/>
        </w:rPr>
        <w:t xml:space="preserve"> pitää olla jouluinen ja sen pitää täyttää asiakkaan määrittämät tarpeet. </w:t>
      </w:r>
    </w:p>
    <w:p w14:paraId="2E256C13" w14:textId="77777777" w:rsidR="00B2698C" w:rsidRPr="00854ED6" w:rsidRDefault="00B2698C" w:rsidP="00B2698C">
      <w:pPr>
        <w:pStyle w:val="Otsikko1"/>
        <w:numPr>
          <w:ilvl w:val="0"/>
          <w:numId w:val="2"/>
        </w:numPr>
        <w:rPr>
          <w:color w:val="000000" w:themeColor="text1"/>
          <w:lang w:val="fi-FI"/>
        </w:rPr>
      </w:pPr>
      <w:bookmarkStart w:id="22" w:name="_Toc5880528"/>
      <w:r w:rsidRPr="00854ED6">
        <w:rPr>
          <w:color w:val="000000" w:themeColor="text1"/>
          <w:lang w:val="fi-FI"/>
        </w:rPr>
        <w:t>Aikataulu</w:t>
      </w:r>
      <w:bookmarkEnd w:id="22"/>
    </w:p>
    <w:p w14:paraId="6CAFD364" w14:textId="77777777" w:rsidR="00B2698C" w:rsidRPr="00854ED6" w:rsidRDefault="00B2698C" w:rsidP="00B2698C">
      <w:pPr>
        <w:ind w:left="2160"/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>Jos ajankäyttö menee suunnitelman mukaan niin projektin parissa pitäisi työskennellä yhteensä 208 tuntia.  Projektin aloitusajankohta on keskiviikkona 27.3.2019 ja sen pitäisi olla valmis viimeistään perjantaina 31.5.2019.</w:t>
      </w:r>
    </w:p>
    <w:p w14:paraId="304D8FE7" w14:textId="77777777" w:rsidR="00B2698C" w:rsidRPr="00854ED6" w:rsidRDefault="00B2698C" w:rsidP="00B2698C">
      <w:pPr>
        <w:ind w:left="2160"/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>Liitteenä dokumentin alhaalla aikataulusuunnitelma, josta näkyy tarkka ajankäyttö.</w:t>
      </w:r>
    </w:p>
    <w:p w14:paraId="2A964C0A" w14:textId="77777777" w:rsidR="00B2698C" w:rsidRPr="00854ED6" w:rsidRDefault="00B2698C" w:rsidP="00B2698C">
      <w:pPr>
        <w:pStyle w:val="Otsikko1"/>
        <w:numPr>
          <w:ilvl w:val="0"/>
          <w:numId w:val="2"/>
        </w:numPr>
        <w:rPr>
          <w:color w:val="000000" w:themeColor="text1"/>
          <w:lang w:val="fi-FI"/>
        </w:rPr>
      </w:pPr>
      <w:bookmarkStart w:id="23" w:name="_Toc5880529"/>
      <w:r w:rsidRPr="00854ED6">
        <w:rPr>
          <w:color w:val="000000" w:themeColor="text1"/>
          <w:lang w:val="fi-FI"/>
        </w:rPr>
        <w:t>Toteutusvälineet</w:t>
      </w:r>
      <w:bookmarkEnd w:id="23"/>
    </w:p>
    <w:p w14:paraId="62EFDB2C" w14:textId="39F3DB32" w:rsidR="00B2698C" w:rsidRPr="00854ED6" w:rsidRDefault="00B2698C" w:rsidP="00B2698C">
      <w:pPr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ab/>
      </w:r>
      <w:r w:rsidRPr="00854ED6">
        <w:rPr>
          <w:color w:val="000000" w:themeColor="text1"/>
          <w:lang w:val="fi-FI"/>
        </w:rPr>
        <w:tab/>
      </w:r>
      <w:r w:rsidRPr="00854ED6">
        <w:rPr>
          <w:color w:val="000000" w:themeColor="text1"/>
          <w:lang w:val="fi-FI"/>
        </w:rPr>
        <w:tab/>
        <w:t xml:space="preserve">Kehitysympäristönä tulee toimimaan </w:t>
      </w:r>
      <w:r w:rsidR="00A82B0D">
        <w:rPr>
          <w:color w:val="000000" w:themeColor="text1"/>
          <w:lang w:val="fi-FI"/>
        </w:rPr>
        <w:t>truudeli9</w:t>
      </w:r>
      <w:r w:rsidR="00E26EA6">
        <w:rPr>
          <w:color w:val="000000" w:themeColor="text1"/>
          <w:lang w:val="fi-FI"/>
        </w:rPr>
        <w:t xml:space="preserve"> webbihotelli</w:t>
      </w:r>
      <w:r w:rsidRPr="00854ED6">
        <w:rPr>
          <w:color w:val="000000" w:themeColor="text1"/>
          <w:lang w:val="fi-FI"/>
        </w:rPr>
        <w:t>.</w:t>
      </w:r>
    </w:p>
    <w:p w14:paraId="26B80206" w14:textId="77777777" w:rsidR="00B2698C" w:rsidRPr="00854ED6" w:rsidRDefault="00B2698C" w:rsidP="00B2698C">
      <w:pPr>
        <w:rPr>
          <w:color w:val="000000" w:themeColor="text1"/>
          <w:lang w:val="fi-FI"/>
        </w:rPr>
      </w:pPr>
      <w:r w:rsidRPr="00854ED6">
        <w:rPr>
          <w:color w:val="000000" w:themeColor="text1"/>
          <w:lang w:val="fi-FI"/>
        </w:rPr>
        <w:tab/>
      </w:r>
      <w:r w:rsidRPr="00854ED6">
        <w:rPr>
          <w:color w:val="000000" w:themeColor="text1"/>
          <w:lang w:val="fi-FI"/>
        </w:rPr>
        <w:tab/>
      </w:r>
      <w:r w:rsidRPr="00854ED6">
        <w:rPr>
          <w:color w:val="000000" w:themeColor="text1"/>
          <w:lang w:val="fi-FI"/>
        </w:rPr>
        <w:tab/>
        <w:t>Projekti toteutetaan PHP:llä ja tietokanta MySQL:llä</w:t>
      </w:r>
    </w:p>
    <w:p w14:paraId="7C326E40" w14:textId="77777777" w:rsidR="00B2698C" w:rsidRPr="00854ED6" w:rsidRDefault="00B2698C" w:rsidP="002D5617">
      <w:pPr>
        <w:pStyle w:val="Otsikko1"/>
        <w:numPr>
          <w:ilvl w:val="0"/>
          <w:numId w:val="2"/>
        </w:numPr>
        <w:rPr>
          <w:color w:val="000000" w:themeColor="text1"/>
          <w:lang w:val="fi-FI"/>
        </w:rPr>
      </w:pPr>
      <w:bookmarkStart w:id="24" w:name="_Toc5880530"/>
      <w:r w:rsidRPr="00854ED6">
        <w:rPr>
          <w:color w:val="000000" w:themeColor="text1"/>
          <w:lang w:val="fi-FI"/>
        </w:rPr>
        <w:t>Liitteet</w:t>
      </w:r>
      <w:bookmarkEnd w:id="24"/>
    </w:p>
    <w:p w14:paraId="35BC97CB" w14:textId="77777777" w:rsidR="00915C4C" w:rsidRPr="00854ED6" w:rsidRDefault="00915C4C" w:rsidP="00915C4C">
      <w:pPr>
        <w:pStyle w:val="Otsikko2"/>
        <w:ind w:firstLine="360"/>
        <w:rPr>
          <w:color w:val="000000" w:themeColor="text1"/>
          <w:lang w:val="fi-FI"/>
        </w:rPr>
      </w:pPr>
      <w:bookmarkStart w:id="25" w:name="_Toc5880531"/>
      <w:r w:rsidRPr="00854ED6">
        <w:rPr>
          <w:color w:val="000000" w:themeColor="text1"/>
          <w:lang w:val="fi-FI"/>
        </w:rPr>
        <w:t>8.1. Aikataulu</w:t>
      </w:r>
      <w:bookmarkEnd w:id="25"/>
    </w:p>
    <w:tbl>
      <w:tblPr>
        <w:tblW w:w="8904" w:type="dxa"/>
        <w:tblInd w:w="12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7"/>
        <w:gridCol w:w="816"/>
        <w:gridCol w:w="2911"/>
        <w:gridCol w:w="3204"/>
        <w:gridCol w:w="1276"/>
      </w:tblGrid>
      <w:tr w:rsidR="00854ED6" w:rsidRPr="00854ED6" w14:paraId="1B4E3A8F" w14:textId="77777777" w:rsidTr="003D24D4">
        <w:trPr>
          <w:trHeight w:val="315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hideMark/>
          </w:tcPr>
          <w:p w14:paraId="1F181B0B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24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fi-FI"/>
              </w:rPr>
              <w:t>Projekti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AD235BB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20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fi-FI"/>
              </w:rPr>
              <w:t>Tunteja</w:t>
            </w:r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D6444BC" w14:textId="77777777" w:rsidR="00915C4C" w:rsidRPr="00854ED6" w:rsidRDefault="00915C4C" w:rsidP="003D24D4">
            <w:pP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20"/>
                <w:lang w:eastAsia="fi-FI"/>
              </w:rPr>
            </w:pPr>
          </w:p>
        </w:tc>
        <w:tc>
          <w:tcPr>
            <w:tcW w:w="320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AADDF9A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fi-FI"/>
              </w:rPr>
              <w:t>Ulkoasu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hideMark/>
          </w:tcPr>
          <w:p w14:paraId="3B67E1CD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fi-FI"/>
              </w:rPr>
              <w:t>Aikaa</w:t>
            </w:r>
          </w:p>
        </w:tc>
      </w:tr>
      <w:tr w:rsidR="00854ED6" w:rsidRPr="00854ED6" w14:paraId="3FBF1876" w14:textId="77777777" w:rsidTr="003D24D4">
        <w:trPr>
          <w:trHeight w:val="223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hideMark/>
          </w:tcPr>
          <w:p w14:paraId="2329458F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Viikko13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15E4EFA" w14:textId="77777777" w:rsidR="00915C4C" w:rsidRPr="00854ED6" w:rsidRDefault="00915C4C" w:rsidP="003D24D4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 </w:t>
            </w:r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1A088000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Toimeksiannot, ryhmät, tekijöiden esittely</w:t>
            </w:r>
          </w:p>
        </w:tc>
        <w:tc>
          <w:tcPr>
            <w:tcW w:w="3204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14:paraId="532335CD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Tutustuminen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noWrap/>
            <w:hideMark/>
          </w:tcPr>
          <w:p w14:paraId="08D3C87D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1 viikko</w:t>
            </w:r>
          </w:p>
        </w:tc>
      </w:tr>
      <w:tr w:rsidR="00854ED6" w:rsidRPr="00854ED6" w14:paraId="08B777A9" w14:textId="77777777" w:rsidTr="003D24D4">
        <w:trPr>
          <w:trHeight w:val="276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211A316C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4E6CBD0" w14:textId="77777777" w:rsidR="00915C4C" w:rsidRPr="00854ED6" w:rsidRDefault="00915C4C" w:rsidP="003D24D4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19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25259A4B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Projektisuunnitelma, esitutkimus, tarkennukset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E9CFDC6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Pikaluonnos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C05631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 </w:t>
            </w:r>
          </w:p>
        </w:tc>
      </w:tr>
      <w:tr w:rsidR="00854ED6" w:rsidRPr="00854ED6" w14:paraId="251C1AE3" w14:textId="77777777" w:rsidTr="003D24D4">
        <w:trPr>
          <w:trHeight w:val="697"/>
        </w:trPr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01764A6B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Viikko14</w:t>
            </w:r>
          </w:p>
        </w:tc>
        <w:tc>
          <w:tcPr>
            <w:tcW w:w="816" w:type="dxa"/>
            <w:noWrap/>
            <w:hideMark/>
          </w:tcPr>
          <w:p w14:paraId="32118AF1" w14:textId="77777777" w:rsidR="00915C4C" w:rsidRPr="00854ED6" w:rsidRDefault="00915C4C" w:rsidP="003D24D4">
            <w:pPr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</w:p>
        </w:tc>
        <w:tc>
          <w:tcPr>
            <w:tcW w:w="2911" w:type="dxa"/>
            <w:hideMark/>
          </w:tcPr>
          <w:p w14:paraId="660C0F80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val="fi-FI"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val="fi-FI" w:eastAsia="fi-FI"/>
              </w:rPr>
              <w:t>Toiminnallinen määrittely</w:t>
            </w:r>
          </w:p>
          <w:p w14:paraId="77BB7F92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val="fi-FI"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val="fi-FI" w:eastAsia="fi-FI"/>
              </w:rPr>
              <w:t>Käsitteet, ER, tietokanta</w:t>
            </w:r>
          </w:p>
        </w:tc>
        <w:tc>
          <w:tcPr>
            <w:tcW w:w="3204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6F19F2EE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val="fi-FI"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val="fi-FI" w:eastAsia="fi-FI"/>
              </w:rPr>
              <w:t>Tarkempi kuvaus (etusivun ulkoasu, lomakkeiden ulkoasun periaatteet, listausten periaatteet, tietokone ja kännykkä)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51898E12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2 viikkoa</w:t>
            </w:r>
          </w:p>
        </w:tc>
      </w:tr>
      <w:tr w:rsidR="00854ED6" w:rsidRPr="00854ED6" w14:paraId="3BCB2446" w14:textId="77777777" w:rsidTr="003D24D4">
        <w:trPr>
          <w:trHeight w:val="300"/>
        </w:trPr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424041D8" w14:textId="77777777" w:rsidR="00915C4C" w:rsidRPr="00854ED6" w:rsidRDefault="00915C4C" w:rsidP="003D24D4">
            <w:pPr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</w:p>
        </w:tc>
        <w:tc>
          <w:tcPr>
            <w:tcW w:w="816" w:type="dxa"/>
            <w:noWrap/>
            <w:hideMark/>
          </w:tcPr>
          <w:p w14:paraId="362ACAF8" w14:textId="77777777" w:rsidR="00915C4C" w:rsidRPr="00854ED6" w:rsidRDefault="00915C4C" w:rsidP="003D24D4">
            <w:pPr>
              <w:spacing w:after="0"/>
              <w:rPr>
                <w:color w:val="000000" w:themeColor="text1"/>
                <w:sz w:val="20"/>
                <w:szCs w:val="20"/>
                <w:lang w:eastAsia="fi-FI"/>
              </w:rPr>
            </w:pPr>
          </w:p>
        </w:tc>
        <w:tc>
          <w:tcPr>
            <w:tcW w:w="2911" w:type="dxa"/>
            <w:hideMark/>
          </w:tcPr>
          <w:p w14:paraId="22B95B38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Näyttöverkko</w:t>
            </w:r>
          </w:p>
        </w:tc>
        <w:tc>
          <w:tcPr>
            <w:tcW w:w="3204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14:paraId="3BED45FD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18A2E22A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 </w:t>
            </w:r>
          </w:p>
        </w:tc>
      </w:tr>
      <w:tr w:rsidR="00854ED6" w:rsidRPr="00854ED6" w14:paraId="3E351A98" w14:textId="77777777" w:rsidTr="003D24D4">
        <w:trPr>
          <w:trHeight w:val="300"/>
        </w:trPr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7B3B620D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Viikko15</w:t>
            </w:r>
          </w:p>
        </w:tc>
        <w:tc>
          <w:tcPr>
            <w:tcW w:w="816" w:type="dxa"/>
            <w:noWrap/>
            <w:hideMark/>
          </w:tcPr>
          <w:p w14:paraId="302D77A6" w14:textId="77777777" w:rsidR="00915C4C" w:rsidRPr="00854ED6" w:rsidRDefault="00915C4C" w:rsidP="003D24D4">
            <w:pPr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</w:p>
        </w:tc>
        <w:tc>
          <w:tcPr>
            <w:tcW w:w="2911" w:type="dxa"/>
            <w:hideMark/>
          </w:tcPr>
          <w:p w14:paraId="5B53D692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Käyttötapausten kuvaus</w:t>
            </w:r>
          </w:p>
        </w:tc>
        <w:tc>
          <w:tcPr>
            <w:tcW w:w="3204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14:paraId="3A5B92E1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661E9488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 </w:t>
            </w:r>
          </w:p>
        </w:tc>
      </w:tr>
      <w:tr w:rsidR="00854ED6" w:rsidRPr="00854ED6" w14:paraId="1AB41DC7" w14:textId="77777777" w:rsidTr="003D24D4">
        <w:trPr>
          <w:trHeight w:val="300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164A165C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 </w:t>
            </w:r>
          </w:p>
        </w:tc>
        <w:tc>
          <w:tcPr>
            <w:tcW w:w="816" w:type="dxa"/>
            <w:noWrap/>
            <w:hideMark/>
          </w:tcPr>
          <w:p w14:paraId="3348726F" w14:textId="77777777" w:rsidR="00915C4C" w:rsidRPr="00854ED6" w:rsidRDefault="00915C4C" w:rsidP="003D24D4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44</w:t>
            </w:r>
          </w:p>
        </w:tc>
        <w:tc>
          <w:tcPr>
            <w:tcW w:w="2911" w:type="dxa"/>
            <w:hideMark/>
          </w:tcPr>
          <w:p w14:paraId="7D5AC9D6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Toiminnallinen määrittely valmis</w:t>
            </w:r>
          </w:p>
        </w:tc>
        <w:tc>
          <w:tcPr>
            <w:tcW w:w="3204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14:paraId="1EFE1BD1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157DEB2F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 </w:t>
            </w:r>
          </w:p>
        </w:tc>
      </w:tr>
      <w:tr w:rsidR="00854ED6" w:rsidRPr="00854ED6" w14:paraId="5C8423BD" w14:textId="77777777" w:rsidTr="003D24D4">
        <w:trPr>
          <w:trHeight w:val="600"/>
        </w:trPr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0AE71B83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Viikko16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F171740" w14:textId="77777777" w:rsidR="00915C4C" w:rsidRPr="00854ED6" w:rsidRDefault="00915C4C" w:rsidP="003D24D4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95</w:t>
            </w:r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3E3E7F7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val="fi-FI"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val="fi-FI" w:eastAsia="fi-FI"/>
              </w:rPr>
              <w:t xml:space="preserve">Tekninen suunnittelu ja toteutus </w:t>
            </w:r>
          </w:p>
          <w:p w14:paraId="2946AFEB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val="fi-FI"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val="fi-FI" w:eastAsia="fi-FI"/>
              </w:rPr>
              <w:t>Voidaan myös jakaa sprintteihin (5 kpl)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17D7A543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val="fi-FI"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val="fi-FI" w:eastAsia="fi-FI"/>
              </w:rPr>
              <w:t>Yksityiskohtainen tyyliopas, css, mahdollistaa HTML:n generoinnin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hideMark/>
          </w:tcPr>
          <w:p w14:paraId="46EBBB7A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1 viikko</w:t>
            </w:r>
          </w:p>
        </w:tc>
      </w:tr>
      <w:tr w:rsidR="00854ED6" w:rsidRPr="00854ED6" w14:paraId="55112B8E" w14:textId="77777777" w:rsidTr="003D24D4">
        <w:trPr>
          <w:trHeight w:val="300"/>
        </w:trPr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545C037E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Viikko17</w:t>
            </w:r>
          </w:p>
        </w:tc>
        <w:tc>
          <w:tcPr>
            <w:tcW w:w="816" w:type="dxa"/>
            <w:noWrap/>
            <w:hideMark/>
          </w:tcPr>
          <w:p w14:paraId="68FEDFF3" w14:textId="77777777" w:rsidR="00915C4C" w:rsidRPr="00854ED6" w:rsidRDefault="00915C4C" w:rsidP="003D24D4">
            <w:pPr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</w:p>
        </w:tc>
        <w:tc>
          <w:tcPr>
            <w:tcW w:w="2911" w:type="dxa"/>
            <w:hideMark/>
          </w:tcPr>
          <w:p w14:paraId="14E24BB1" w14:textId="77777777" w:rsidR="00915C4C" w:rsidRPr="00854ED6" w:rsidRDefault="00915C4C" w:rsidP="003D24D4">
            <w:pPr>
              <w:spacing w:after="0"/>
              <w:rPr>
                <w:color w:val="000000" w:themeColor="text1"/>
                <w:sz w:val="20"/>
                <w:szCs w:val="20"/>
                <w:lang w:eastAsia="fi-FI"/>
              </w:rPr>
            </w:pPr>
          </w:p>
        </w:tc>
        <w:tc>
          <w:tcPr>
            <w:tcW w:w="3204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14:paraId="487E73AE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Mahdollinen viimeistely (kuvat jne)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3628C4C3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4 viikkoa</w:t>
            </w:r>
          </w:p>
        </w:tc>
      </w:tr>
      <w:tr w:rsidR="00854ED6" w:rsidRPr="00854ED6" w14:paraId="58FE9753" w14:textId="77777777" w:rsidTr="003D24D4">
        <w:trPr>
          <w:trHeight w:val="300"/>
        </w:trPr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0EC0C1B4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Viikko18</w:t>
            </w:r>
          </w:p>
        </w:tc>
        <w:tc>
          <w:tcPr>
            <w:tcW w:w="816" w:type="dxa"/>
            <w:noWrap/>
            <w:hideMark/>
          </w:tcPr>
          <w:p w14:paraId="13D3C513" w14:textId="77777777" w:rsidR="00915C4C" w:rsidRPr="00854ED6" w:rsidRDefault="00915C4C" w:rsidP="003D24D4">
            <w:pPr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</w:p>
        </w:tc>
        <w:tc>
          <w:tcPr>
            <w:tcW w:w="2911" w:type="dxa"/>
            <w:hideMark/>
          </w:tcPr>
          <w:p w14:paraId="3E3C2399" w14:textId="77777777" w:rsidR="00915C4C" w:rsidRPr="00854ED6" w:rsidRDefault="00915C4C" w:rsidP="003D24D4">
            <w:pPr>
              <w:spacing w:after="0"/>
              <w:rPr>
                <w:color w:val="000000" w:themeColor="text1"/>
                <w:sz w:val="20"/>
                <w:szCs w:val="20"/>
                <w:lang w:eastAsia="fi-FI"/>
              </w:rPr>
            </w:pPr>
          </w:p>
        </w:tc>
        <w:tc>
          <w:tcPr>
            <w:tcW w:w="3204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14:paraId="242E792E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25EB8FF6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 </w:t>
            </w:r>
          </w:p>
        </w:tc>
      </w:tr>
      <w:tr w:rsidR="00854ED6" w:rsidRPr="00854ED6" w14:paraId="4818907F" w14:textId="77777777" w:rsidTr="003D24D4">
        <w:trPr>
          <w:trHeight w:val="300"/>
        </w:trPr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3A002584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Viikko19</w:t>
            </w:r>
          </w:p>
        </w:tc>
        <w:tc>
          <w:tcPr>
            <w:tcW w:w="816" w:type="dxa"/>
            <w:noWrap/>
            <w:hideMark/>
          </w:tcPr>
          <w:p w14:paraId="32AC150B" w14:textId="77777777" w:rsidR="00915C4C" w:rsidRPr="00854ED6" w:rsidRDefault="00915C4C" w:rsidP="003D24D4">
            <w:pPr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</w:p>
        </w:tc>
        <w:tc>
          <w:tcPr>
            <w:tcW w:w="2911" w:type="dxa"/>
            <w:hideMark/>
          </w:tcPr>
          <w:p w14:paraId="0EB0038B" w14:textId="77777777" w:rsidR="00915C4C" w:rsidRPr="00854ED6" w:rsidRDefault="00915C4C" w:rsidP="003D24D4">
            <w:pPr>
              <w:spacing w:after="0"/>
              <w:rPr>
                <w:color w:val="000000" w:themeColor="text1"/>
                <w:sz w:val="20"/>
                <w:szCs w:val="20"/>
                <w:lang w:eastAsia="fi-FI"/>
              </w:rPr>
            </w:pPr>
          </w:p>
        </w:tc>
        <w:tc>
          <w:tcPr>
            <w:tcW w:w="3204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hideMark/>
          </w:tcPr>
          <w:p w14:paraId="118495FC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267A97A6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 </w:t>
            </w:r>
          </w:p>
        </w:tc>
      </w:tr>
      <w:tr w:rsidR="00854ED6" w:rsidRPr="00854ED6" w14:paraId="5BE66F8F" w14:textId="77777777" w:rsidTr="003D24D4">
        <w:trPr>
          <w:trHeight w:val="300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716C4621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Viikko20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1CB52B4" w14:textId="77777777" w:rsidR="00915C4C" w:rsidRPr="00854ED6" w:rsidRDefault="00915C4C" w:rsidP="003D24D4">
            <w:pPr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030A0D3" w14:textId="77777777" w:rsidR="00915C4C" w:rsidRPr="00854ED6" w:rsidRDefault="00915C4C" w:rsidP="003D24D4">
            <w:pPr>
              <w:spacing w:after="0"/>
              <w:rPr>
                <w:color w:val="000000" w:themeColor="text1"/>
                <w:sz w:val="20"/>
                <w:szCs w:val="20"/>
                <w:lang w:eastAsia="fi-FI"/>
              </w:rPr>
            </w:pPr>
          </w:p>
        </w:tc>
        <w:tc>
          <w:tcPr>
            <w:tcW w:w="320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hideMark/>
          </w:tcPr>
          <w:p w14:paraId="7496ABE5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4D69F3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 </w:t>
            </w:r>
          </w:p>
        </w:tc>
      </w:tr>
      <w:tr w:rsidR="00854ED6" w:rsidRPr="00854ED6" w14:paraId="384A3976" w14:textId="77777777" w:rsidTr="003D24D4">
        <w:trPr>
          <w:trHeight w:val="200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3252AA73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Viikko21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2861CE07" w14:textId="77777777" w:rsidR="00915C4C" w:rsidRPr="00854ED6" w:rsidRDefault="00915C4C" w:rsidP="003D24D4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24</w:t>
            </w:r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29AAA0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Järjestelmätestaukset, korjaukset valmiit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noWrap/>
            <w:hideMark/>
          </w:tcPr>
          <w:p w14:paraId="18838BED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Korjaukset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9BC7BC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1 viikko</w:t>
            </w:r>
          </w:p>
        </w:tc>
      </w:tr>
      <w:tr w:rsidR="00854ED6" w:rsidRPr="00854ED6" w14:paraId="2A9613BA" w14:textId="77777777" w:rsidTr="003D24D4">
        <w:trPr>
          <w:trHeight w:val="503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128B2642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Viikko22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7F4762E7" w14:textId="77777777" w:rsidR="00915C4C" w:rsidRPr="00854ED6" w:rsidRDefault="00915C4C" w:rsidP="003D24D4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26</w:t>
            </w:r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AA2935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val="fi-FI"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val="fi-FI" w:eastAsia="fi-FI"/>
              </w:rPr>
              <w:t>Päätöspalaverit, viimeistely, esittely, projektimapin palautus, itsearvioinnit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noWrap/>
            <w:hideMark/>
          </w:tcPr>
          <w:p w14:paraId="4AFBC8AB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Päätöspalaveri, esittelyt, itsearvioinnit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4E300C" w14:textId="77777777" w:rsidR="00915C4C" w:rsidRPr="00854ED6" w:rsidRDefault="00915C4C" w:rsidP="003D24D4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1 viikko</w:t>
            </w:r>
          </w:p>
        </w:tc>
      </w:tr>
      <w:tr w:rsidR="00915C4C" w:rsidRPr="00854ED6" w14:paraId="039D4806" w14:textId="77777777" w:rsidTr="003D24D4">
        <w:trPr>
          <w:trHeight w:val="465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5A7F9877" w14:textId="77777777" w:rsidR="00915C4C" w:rsidRPr="00854ED6" w:rsidRDefault="00915C4C" w:rsidP="003D24D4">
            <w:pPr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6C08FB86" w14:textId="77777777" w:rsidR="00915C4C" w:rsidRPr="00854ED6" w:rsidRDefault="00915C4C" w:rsidP="003D24D4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  <w:r w:rsidRPr="00854ED6"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  <w:t>208</w:t>
            </w:r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2FA62BE8" w14:textId="77777777" w:rsidR="00915C4C" w:rsidRPr="00854ED6" w:rsidRDefault="00915C4C" w:rsidP="003D24D4">
            <w:pPr>
              <w:rPr>
                <w:rFonts w:ascii="Calibri" w:eastAsia="Times New Roman" w:hAnsi="Calibri" w:cs="Calibri"/>
                <w:color w:val="000000" w:themeColor="text1"/>
                <w:sz w:val="16"/>
                <w:lang w:eastAsia="fi-FI"/>
              </w:rPr>
            </w:pPr>
          </w:p>
        </w:tc>
        <w:tc>
          <w:tcPr>
            <w:tcW w:w="32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14EF303C" w14:textId="77777777" w:rsidR="00915C4C" w:rsidRPr="00854ED6" w:rsidRDefault="00915C4C" w:rsidP="003D24D4">
            <w:pPr>
              <w:spacing w:after="0"/>
              <w:rPr>
                <w:color w:val="000000" w:themeColor="text1"/>
                <w:sz w:val="20"/>
                <w:szCs w:val="20"/>
                <w:lang w:eastAsia="fi-F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1A362E" w14:textId="77777777" w:rsidR="00915C4C" w:rsidRPr="00854ED6" w:rsidRDefault="00915C4C" w:rsidP="003D24D4">
            <w:pPr>
              <w:spacing w:after="0"/>
              <w:rPr>
                <w:color w:val="000000" w:themeColor="text1"/>
                <w:sz w:val="20"/>
                <w:szCs w:val="20"/>
                <w:lang w:eastAsia="fi-FI"/>
              </w:rPr>
            </w:pPr>
          </w:p>
        </w:tc>
      </w:tr>
    </w:tbl>
    <w:p w14:paraId="17FC98D0" w14:textId="77777777" w:rsidR="00493030" w:rsidRDefault="00493030" w:rsidP="00493030">
      <w:pPr>
        <w:rPr>
          <w:lang w:val="fi-FI"/>
        </w:rPr>
      </w:pPr>
    </w:p>
    <w:p w14:paraId="36BCCD27" w14:textId="18B6D517" w:rsidR="00A311B6" w:rsidRPr="00A82B0D" w:rsidRDefault="00E16296" w:rsidP="00A82B0D">
      <w:pPr>
        <w:pStyle w:val="Otsikko2"/>
        <w:ind w:firstLine="426"/>
        <w:rPr>
          <w:color w:val="000000" w:themeColor="text1"/>
          <w:lang w:val="fi-FI"/>
        </w:rPr>
      </w:pPr>
      <w:bookmarkStart w:id="26" w:name="_Toc5880532"/>
      <w:r w:rsidRPr="00854ED6">
        <w:rPr>
          <w:color w:val="000000" w:themeColor="text1"/>
          <w:lang w:val="fi-FI"/>
        </w:rPr>
        <w:lastRenderedPageBreak/>
        <w:t>8.2 Käsitteistö</w:t>
      </w:r>
      <w:bookmarkEnd w:id="26"/>
      <w:r w:rsidRPr="00854ED6">
        <w:rPr>
          <w:color w:val="000000" w:themeColor="text1"/>
          <w:lang w:val="fi-FI"/>
        </w:rPr>
        <w:t xml:space="preserve"> </w:t>
      </w:r>
    </w:p>
    <w:p w14:paraId="26195537" w14:textId="77777777" w:rsidR="00A82B0D" w:rsidRPr="00A311B6" w:rsidRDefault="00A82B0D" w:rsidP="00A82B0D">
      <w:pPr>
        <w:ind w:left="175" w:firstLine="993"/>
        <w:rPr>
          <w:lang w:val="fi-FI"/>
        </w:rPr>
      </w:pPr>
      <w:r>
        <w:rPr>
          <w:lang w:val="fi-FI"/>
        </w:rPr>
        <w:t>Joulupukki</w:t>
      </w:r>
      <w:r>
        <w:rPr>
          <w:lang w:val="fi-FI"/>
        </w:rPr>
        <w:tab/>
      </w:r>
      <w:r>
        <w:rPr>
          <w:lang w:val="fi-FI"/>
        </w:rPr>
        <w:tab/>
      </w:r>
      <w:r w:rsidRPr="00A311B6">
        <w:rPr>
          <w:lang w:val="fi-FI"/>
        </w:rPr>
        <w:t>Työntekijä, joka palkataan verkkosivun kautta</w:t>
      </w:r>
    </w:p>
    <w:p w14:paraId="34E6F440" w14:textId="77777777" w:rsidR="00A82B0D" w:rsidRDefault="00A82B0D" w:rsidP="00A82B0D">
      <w:pPr>
        <w:ind w:left="175" w:firstLine="993"/>
        <w:rPr>
          <w:lang w:val="fi-FI"/>
        </w:rPr>
      </w:pPr>
      <w:r w:rsidRPr="00A311B6">
        <w:rPr>
          <w:lang w:val="fi-FI"/>
        </w:rPr>
        <w:t>Asiakas</w:t>
      </w:r>
      <w:r w:rsidRPr="00A311B6">
        <w:rPr>
          <w:lang w:val="fi-FI"/>
        </w:rPr>
        <w:tab/>
      </w:r>
      <w:r w:rsidRPr="00A311B6">
        <w:rPr>
          <w:lang w:val="fi-FI"/>
        </w:rPr>
        <w:tab/>
        <w:t>Asiakas, joka palkkaa joulupukkityöntekijän verkkosivun kautta</w:t>
      </w:r>
    </w:p>
    <w:p w14:paraId="1B35155B" w14:textId="77777777" w:rsidR="00A82B0D" w:rsidRPr="00A311B6" w:rsidRDefault="00A82B0D" w:rsidP="00A82B0D">
      <w:pPr>
        <w:ind w:left="175" w:firstLine="993"/>
        <w:rPr>
          <w:lang w:val="fi-FI"/>
        </w:rPr>
      </w:pPr>
      <w:r>
        <w:rPr>
          <w:lang w:val="fi-FI"/>
        </w:rPr>
        <w:t>Koordinaattori</w:t>
      </w:r>
      <w:r>
        <w:rPr>
          <w:lang w:val="fi-FI"/>
        </w:rPr>
        <w:tab/>
        <w:t>Työntekijä, joka tekee joulupukkien reitit ja aikataulut.</w:t>
      </w:r>
    </w:p>
    <w:p w14:paraId="5E80F493" w14:textId="77777777" w:rsidR="00A82B0D" w:rsidRPr="00A311B6" w:rsidRDefault="00A82B0D" w:rsidP="00A82B0D">
      <w:pPr>
        <w:ind w:left="2878" w:hanging="1710"/>
        <w:rPr>
          <w:lang w:val="fi-FI"/>
        </w:rPr>
      </w:pPr>
      <w:r w:rsidRPr="00A311B6">
        <w:rPr>
          <w:lang w:val="fi-FI"/>
        </w:rPr>
        <w:t>Tietokanta</w:t>
      </w:r>
      <w:r w:rsidRPr="00A311B6">
        <w:rPr>
          <w:lang w:val="fi-FI"/>
        </w:rPr>
        <w:tab/>
      </w:r>
      <w:r>
        <w:rPr>
          <w:lang w:val="fi-FI"/>
        </w:rPr>
        <w:tab/>
      </w:r>
      <w:r w:rsidRPr="00A311B6">
        <w:rPr>
          <w:lang w:val="fi-FI"/>
        </w:rPr>
        <w:t>MySQL-ohjelmaan perustuva tietokanta, joka tallentaa kaikki palkkaukseen tarvittavat tiedot, kuten nimet, puhellinnumerot, sähköpostiosoitteet ym.</w:t>
      </w:r>
    </w:p>
    <w:p w14:paraId="1433898E" w14:textId="77777777" w:rsidR="00A82B0D" w:rsidRDefault="00A82B0D" w:rsidP="00A82B0D">
      <w:pPr>
        <w:ind w:left="2878" w:hanging="1710"/>
        <w:rPr>
          <w:lang w:val="fi-FI"/>
        </w:rPr>
      </w:pPr>
      <w:r w:rsidRPr="00A311B6">
        <w:rPr>
          <w:lang w:val="fi-FI"/>
        </w:rPr>
        <w:t>Käyttöliittymä</w:t>
      </w:r>
      <w:r w:rsidRPr="00A311B6">
        <w:rPr>
          <w:lang w:val="fi-FI"/>
        </w:rPr>
        <w:tab/>
      </w:r>
      <w:r>
        <w:rPr>
          <w:lang w:val="fi-FI"/>
        </w:rPr>
        <w:tab/>
      </w:r>
      <w:r w:rsidRPr="00A311B6">
        <w:rPr>
          <w:lang w:val="fi-FI"/>
        </w:rPr>
        <w:t>Verkkosivun toiminnot voidaan käyttää tietokoneen, tabletin ja älypuhelimen kautta.</w:t>
      </w:r>
    </w:p>
    <w:p w14:paraId="1830B5CD" w14:textId="77777777" w:rsidR="00A82B0D" w:rsidRPr="00A311B6" w:rsidRDefault="00A82B0D" w:rsidP="00A82B0D">
      <w:pPr>
        <w:ind w:left="2552" w:hanging="1384"/>
        <w:rPr>
          <w:lang w:val="fi-FI"/>
        </w:rPr>
      </w:pPr>
      <w:r w:rsidRPr="00A311B6">
        <w:rPr>
          <w:lang w:val="fi-FI"/>
        </w:rPr>
        <w:t>Selain</w:t>
      </w:r>
      <w:r>
        <w:rPr>
          <w:lang w:val="fi-FI"/>
        </w:rPr>
        <w:tab/>
      </w:r>
      <w:r>
        <w:rPr>
          <w:lang w:val="fi-FI"/>
        </w:rPr>
        <w:tab/>
      </w:r>
      <w:r w:rsidRPr="00A311B6">
        <w:rPr>
          <w:lang w:val="fi-FI"/>
        </w:rPr>
        <w:t>Ohjelma, jota käytetään palvelutoiminnossa</w:t>
      </w:r>
    </w:p>
    <w:p w14:paraId="1FBB2934" w14:textId="77777777" w:rsidR="00A82B0D" w:rsidRDefault="00A82B0D" w:rsidP="00A82B0D">
      <w:pPr>
        <w:ind w:left="2878" w:hanging="1710"/>
        <w:rPr>
          <w:lang w:val="fi-FI"/>
        </w:rPr>
      </w:pPr>
      <w:r w:rsidRPr="00A311B6">
        <w:rPr>
          <w:lang w:val="fi-FI"/>
        </w:rPr>
        <w:t>SQL</w:t>
      </w:r>
      <w:r w:rsidRPr="00A311B6">
        <w:rPr>
          <w:lang w:val="fi-FI"/>
        </w:rPr>
        <w:tab/>
      </w:r>
      <w:r>
        <w:rPr>
          <w:lang w:val="fi-FI"/>
        </w:rPr>
        <w:tab/>
      </w:r>
      <w:r w:rsidRPr="00A311B6">
        <w:rPr>
          <w:lang w:val="fi-FI"/>
        </w:rPr>
        <w:t>Structured Query Language- ohjelmointikieli, jolla kommunikoidaan tietokannan kanssa</w:t>
      </w:r>
    </w:p>
    <w:p w14:paraId="6A287E6A" w14:textId="77777777" w:rsidR="00A82B0D" w:rsidRDefault="00A82B0D" w:rsidP="00A82B0D">
      <w:pPr>
        <w:ind w:left="2878" w:hanging="1710"/>
        <w:rPr>
          <w:lang w:val="fi-FI"/>
        </w:rPr>
      </w:pPr>
      <w:r w:rsidRPr="00A311B6">
        <w:rPr>
          <w:lang w:val="fi-FI"/>
        </w:rPr>
        <w:t>PHP</w:t>
      </w:r>
      <w:r w:rsidRPr="00A311B6">
        <w:rPr>
          <w:lang w:val="fi-FI"/>
        </w:rPr>
        <w:tab/>
      </w:r>
      <w:r>
        <w:rPr>
          <w:lang w:val="fi-FI"/>
        </w:rPr>
        <w:tab/>
      </w:r>
      <w:r w:rsidRPr="00A311B6">
        <w:rPr>
          <w:lang w:val="fi-FI"/>
        </w:rPr>
        <w:t>Hypertext Preprocessor- ohjelmointikieli, jolla tehdään nettisivun toiminnot ja tietokannan kyselyt ja yhteydet</w:t>
      </w:r>
    </w:p>
    <w:p w14:paraId="2E869023" w14:textId="77777777" w:rsidR="00A82B0D" w:rsidRDefault="00A82B0D" w:rsidP="00A82B0D">
      <w:pPr>
        <w:ind w:left="2878" w:hanging="1710"/>
        <w:rPr>
          <w:lang w:val="fi-FI"/>
        </w:rPr>
      </w:pPr>
      <w:r w:rsidRPr="00A311B6">
        <w:rPr>
          <w:lang w:val="fi-FI"/>
        </w:rPr>
        <w:t>CSS</w:t>
      </w:r>
      <w:r w:rsidRPr="00A311B6">
        <w:rPr>
          <w:lang w:val="fi-FI"/>
        </w:rPr>
        <w:tab/>
      </w:r>
      <w:r>
        <w:rPr>
          <w:lang w:val="fi-FI"/>
        </w:rPr>
        <w:tab/>
      </w:r>
      <w:r w:rsidRPr="00A311B6">
        <w:rPr>
          <w:lang w:val="fi-FI"/>
        </w:rPr>
        <w:t>Cascading Style Sheets- ohjelmointikieli, jota käytetään nettisivun ulkoasuun</w:t>
      </w:r>
    </w:p>
    <w:p w14:paraId="1E837D27" w14:textId="7B544A34" w:rsidR="00854ED6" w:rsidRPr="00854ED6" w:rsidRDefault="00A82B0D" w:rsidP="00A82B0D">
      <w:pPr>
        <w:ind w:left="2552" w:hanging="1384"/>
        <w:rPr>
          <w:color w:val="000000" w:themeColor="text1"/>
          <w:lang w:val="fi-FI"/>
        </w:rPr>
      </w:pPr>
      <w:r w:rsidRPr="00A311B6">
        <w:rPr>
          <w:lang w:val="fi-FI"/>
        </w:rPr>
        <w:t>HTML</w:t>
      </w:r>
      <w:r w:rsidRPr="00A311B6">
        <w:rPr>
          <w:lang w:val="fi-FI"/>
        </w:rPr>
        <w:tab/>
      </w:r>
      <w:r>
        <w:rPr>
          <w:lang w:val="fi-FI"/>
        </w:rPr>
        <w:tab/>
      </w:r>
      <w:r w:rsidRPr="00A311B6">
        <w:rPr>
          <w:lang w:val="fi-FI"/>
        </w:rPr>
        <w:t>Hypertext Markup Language- ohjelmointikieli, joka</w:t>
      </w:r>
    </w:p>
    <w:p w14:paraId="517B02EE" w14:textId="644A6C1E" w:rsidR="00854ED6" w:rsidRDefault="00854ED6" w:rsidP="00A311B6">
      <w:pPr>
        <w:ind w:left="2552" w:hanging="1384"/>
        <w:rPr>
          <w:color w:val="000000" w:themeColor="text1"/>
          <w:lang w:val="fi-FI"/>
        </w:rPr>
      </w:pPr>
    </w:p>
    <w:p w14:paraId="16229F75" w14:textId="265F4859" w:rsidR="00493030" w:rsidRDefault="00493030" w:rsidP="00A311B6">
      <w:pPr>
        <w:ind w:left="2552" w:hanging="1384"/>
        <w:rPr>
          <w:color w:val="000000" w:themeColor="text1"/>
          <w:lang w:val="fi-FI"/>
        </w:rPr>
      </w:pPr>
    </w:p>
    <w:p w14:paraId="306752A1" w14:textId="32FF2B3A" w:rsidR="00493030" w:rsidRDefault="00493030" w:rsidP="00A311B6">
      <w:pPr>
        <w:ind w:left="2552" w:hanging="1384"/>
        <w:rPr>
          <w:color w:val="000000" w:themeColor="text1"/>
          <w:lang w:val="fi-FI"/>
        </w:rPr>
      </w:pPr>
    </w:p>
    <w:p w14:paraId="022A227F" w14:textId="3F1963B6" w:rsidR="00493030" w:rsidRDefault="00493030" w:rsidP="00A311B6">
      <w:pPr>
        <w:ind w:left="2552" w:hanging="1384"/>
        <w:rPr>
          <w:color w:val="000000" w:themeColor="text1"/>
          <w:lang w:val="fi-FI"/>
        </w:rPr>
      </w:pPr>
    </w:p>
    <w:p w14:paraId="4C1312C3" w14:textId="35EF40B4" w:rsidR="00493030" w:rsidRDefault="00493030" w:rsidP="00A311B6">
      <w:pPr>
        <w:ind w:left="2552" w:hanging="1384"/>
        <w:rPr>
          <w:color w:val="000000" w:themeColor="text1"/>
          <w:lang w:val="fi-FI"/>
        </w:rPr>
      </w:pPr>
    </w:p>
    <w:p w14:paraId="3691F808" w14:textId="73CDABDE" w:rsidR="00493030" w:rsidRDefault="00493030" w:rsidP="00A311B6">
      <w:pPr>
        <w:ind w:left="2552" w:hanging="1384"/>
        <w:rPr>
          <w:color w:val="000000" w:themeColor="text1"/>
          <w:lang w:val="fi-FI"/>
        </w:rPr>
      </w:pPr>
    </w:p>
    <w:p w14:paraId="3447620E" w14:textId="08B8C784" w:rsidR="00493030" w:rsidRDefault="00493030" w:rsidP="00A311B6">
      <w:pPr>
        <w:ind w:left="2552" w:hanging="1384"/>
        <w:rPr>
          <w:color w:val="000000" w:themeColor="text1"/>
          <w:lang w:val="fi-FI"/>
        </w:rPr>
      </w:pPr>
    </w:p>
    <w:p w14:paraId="33CAB7E5" w14:textId="4C7D0B17" w:rsidR="00493030" w:rsidRDefault="00493030" w:rsidP="00A311B6">
      <w:pPr>
        <w:ind w:left="2552" w:hanging="1384"/>
        <w:rPr>
          <w:color w:val="000000" w:themeColor="text1"/>
          <w:lang w:val="fi-FI"/>
        </w:rPr>
      </w:pPr>
    </w:p>
    <w:p w14:paraId="741F5E39" w14:textId="23E43059" w:rsidR="00493030" w:rsidRDefault="00493030" w:rsidP="00A311B6">
      <w:pPr>
        <w:ind w:left="2552" w:hanging="1384"/>
        <w:rPr>
          <w:color w:val="000000" w:themeColor="text1"/>
          <w:lang w:val="fi-FI"/>
        </w:rPr>
      </w:pPr>
    </w:p>
    <w:p w14:paraId="041F8281" w14:textId="77777777" w:rsidR="00493030" w:rsidRDefault="00493030" w:rsidP="00A311B6">
      <w:pPr>
        <w:ind w:left="2552" w:hanging="1384"/>
        <w:rPr>
          <w:color w:val="000000" w:themeColor="text1"/>
          <w:lang w:val="fi-FI"/>
        </w:rPr>
      </w:pPr>
    </w:p>
    <w:p w14:paraId="17BDBD21" w14:textId="042FD3D3" w:rsidR="00493030" w:rsidRDefault="00493030" w:rsidP="00A311B6">
      <w:pPr>
        <w:ind w:left="2552" w:hanging="1384"/>
        <w:rPr>
          <w:color w:val="000000" w:themeColor="text1"/>
          <w:lang w:val="fi-FI"/>
        </w:rPr>
      </w:pPr>
    </w:p>
    <w:p w14:paraId="39DE09FD" w14:textId="4E6141B3" w:rsidR="00A82B0D" w:rsidRDefault="00A82B0D" w:rsidP="00A311B6">
      <w:pPr>
        <w:ind w:left="2552" w:hanging="1384"/>
        <w:rPr>
          <w:color w:val="000000" w:themeColor="text1"/>
          <w:lang w:val="fi-FI"/>
        </w:rPr>
      </w:pPr>
    </w:p>
    <w:p w14:paraId="04224945" w14:textId="77777777" w:rsidR="00A82B0D" w:rsidRPr="00854ED6" w:rsidRDefault="00A82B0D" w:rsidP="00A311B6">
      <w:pPr>
        <w:ind w:left="2552" w:hanging="1384"/>
        <w:rPr>
          <w:color w:val="000000" w:themeColor="text1"/>
          <w:lang w:val="fi-FI"/>
        </w:rPr>
      </w:pPr>
    </w:p>
    <w:p w14:paraId="42467AFC" w14:textId="6EFC86DC" w:rsidR="00854ED6" w:rsidRDefault="1FB54429" w:rsidP="1FB54429">
      <w:pPr>
        <w:pStyle w:val="Otsikko2"/>
        <w:rPr>
          <w:color w:val="000000" w:themeColor="text1"/>
          <w:lang w:val="fi-FI"/>
        </w:rPr>
      </w:pPr>
      <w:bookmarkStart w:id="27" w:name="_Toc5880533"/>
      <w:r w:rsidRPr="1FB54429">
        <w:rPr>
          <w:color w:val="000000" w:themeColor="text1"/>
          <w:lang w:val="fi-FI"/>
        </w:rPr>
        <w:lastRenderedPageBreak/>
        <w:t>8.3 Käyttötapauskaavio</w:t>
      </w:r>
      <w:bookmarkEnd w:id="27"/>
    </w:p>
    <w:p w14:paraId="68CEA260" w14:textId="567E29D0" w:rsidR="00D53C0F" w:rsidRDefault="00D53C0F" w:rsidP="00D53C0F">
      <w:pPr>
        <w:rPr>
          <w:lang w:val="fi-FI"/>
        </w:rPr>
      </w:pPr>
    </w:p>
    <w:p w14:paraId="4116ED79" w14:textId="51F7ED88" w:rsidR="00D53C0F" w:rsidRPr="00D53C0F" w:rsidRDefault="00D53C0F" w:rsidP="00D53C0F">
      <w:pPr>
        <w:rPr>
          <w:lang w:val="fi-FI"/>
        </w:rPr>
      </w:pPr>
      <w:r>
        <w:rPr>
          <w:lang w:val="fi-FI"/>
        </w:rPr>
        <w:object w:dxaOrig="11581" w:dyaOrig="9495" w14:anchorId="44FCCE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21.15pt;height:426.8pt" o:ole="">
            <v:imagedata r:id="rId13" o:title=""/>
          </v:shape>
          <o:OLEObject Type="Embed" ProgID="Visio.Drawing.15" ShapeID="_x0000_i1027" DrawAspect="Content" ObjectID="_1616493746" r:id="rId14"/>
        </w:object>
      </w:r>
      <w:commentRangeStart w:id="28"/>
    </w:p>
    <w:p w14:paraId="679ADF00" w14:textId="67C3E56B" w:rsidR="00EA17AC" w:rsidRDefault="00EA17AC" w:rsidP="00EA17AC">
      <w:pPr>
        <w:rPr>
          <w:lang w:val="fi-FI"/>
        </w:rPr>
      </w:pPr>
      <w:bookmarkStart w:id="29" w:name="_GoBack"/>
      <w:bookmarkEnd w:id="29"/>
    </w:p>
    <w:p w14:paraId="6145367A" w14:textId="01B38AA5" w:rsidR="00EA17AC" w:rsidRPr="00EA17AC" w:rsidRDefault="00493030" w:rsidP="00EA17AC">
      <w:pPr>
        <w:rPr>
          <w:lang w:val="fi-FI"/>
        </w:rPr>
      </w:pPr>
      <w:r>
        <w:rPr>
          <w:lang w:val="fi-FI"/>
        </w:rPr>
        <w:tab/>
      </w:r>
    </w:p>
    <w:sectPr w:rsidR="00EA17AC" w:rsidRPr="00EA17AC" w:rsidSect="00E36D4F">
      <w:headerReference w:type="default" r:id="rId15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CAFE82C" w16cid:durableId="0EE84F47"/>
  <w16cid:commentId w16cid:paraId="26E541C9" w16cid:durableId="640199B7"/>
  <w16cid:commentId w16cid:paraId="3947936C" w16cid:durableId="06337ECC"/>
  <w16cid:commentId w16cid:paraId="7DD331F4" w16cid:durableId="42B7C9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4BFBD8" w14:textId="77777777" w:rsidR="00EF71AD" w:rsidRDefault="00EF71AD" w:rsidP="00F1054B">
      <w:pPr>
        <w:spacing w:after="0" w:line="240" w:lineRule="auto"/>
      </w:pPr>
      <w:r>
        <w:separator/>
      </w:r>
    </w:p>
  </w:endnote>
  <w:endnote w:type="continuationSeparator" w:id="0">
    <w:p w14:paraId="6321492B" w14:textId="77777777" w:rsidR="00EF71AD" w:rsidRDefault="00EF71AD" w:rsidP="00F10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AAD9F3" w14:textId="77777777" w:rsidR="00EF71AD" w:rsidRDefault="00EF71AD" w:rsidP="00F1054B">
      <w:pPr>
        <w:spacing w:after="0" w:line="240" w:lineRule="auto"/>
      </w:pPr>
      <w:r>
        <w:separator/>
      </w:r>
    </w:p>
  </w:footnote>
  <w:footnote w:type="continuationSeparator" w:id="0">
    <w:p w14:paraId="1A70D9AD" w14:textId="77777777" w:rsidR="00EF71AD" w:rsidRDefault="00EF71AD" w:rsidP="00F10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11BC3" w14:textId="4A8BB8BB" w:rsidR="00F1054B" w:rsidRPr="00DC4FDB" w:rsidRDefault="00DC4FDB">
    <w:pPr>
      <w:pStyle w:val="Yltunniste"/>
      <w:rPr>
        <w:lang w:val="fi-FI"/>
      </w:rPr>
    </w:pPr>
    <w:r w:rsidRPr="00DC4FDB">
      <w:rPr>
        <w:lang w:val="fi-FI"/>
      </w:rPr>
      <w:t>Joulupukki</w:t>
    </w:r>
    <w:r w:rsidR="00F1054B" w:rsidRPr="00DC4FDB">
      <w:rPr>
        <w:lang w:val="fi-FI"/>
      </w:rPr>
      <w:t>projekti</w:t>
    </w:r>
    <w:r w:rsidR="00F1054B" w:rsidRPr="00DC4FDB">
      <w:rPr>
        <w:lang w:val="fi-FI"/>
      </w:rPr>
      <w:tab/>
      <w:t>Esitutkimus</w:t>
    </w:r>
    <w:r w:rsidR="00F1054B" w:rsidRPr="00DC4FDB">
      <w:rPr>
        <w:lang w:val="fi-FI"/>
      </w:rPr>
      <w:tab/>
    </w:r>
    <w:r w:rsidR="00F1054B">
      <w:fldChar w:fldCharType="begin"/>
    </w:r>
    <w:r w:rsidR="00F1054B" w:rsidRPr="00DC4FDB">
      <w:rPr>
        <w:lang w:val="fi-FI"/>
      </w:rPr>
      <w:instrText xml:space="preserve"> PAGE   \* MERGEFORMAT </w:instrText>
    </w:r>
    <w:r w:rsidR="00F1054B">
      <w:fldChar w:fldCharType="separate"/>
    </w:r>
    <w:r w:rsidR="00D53C0F">
      <w:rPr>
        <w:noProof/>
        <w:lang w:val="fi-FI"/>
      </w:rPr>
      <w:t>6</w:t>
    </w:r>
    <w:r w:rsidR="00F1054B">
      <w:rPr>
        <w:noProof/>
      </w:rPr>
      <w:fldChar w:fldCharType="end"/>
    </w:r>
  </w:p>
  <w:p w14:paraId="2832A716" w14:textId="77777777" w:rsidR="00F1054B" w:rsidRPr="00DC4FDB" w:rsidRDefault="00F1054B">
    <w:pPr>
      <w:pStyle w:val="Yltunniste"/>
      <w:rPr>
        <w:noProof/>
        <w:lang w:val="fi-FI"/>
      </w:rPr>
    </w:pPr>
  </w:p>
  <w:p w14:paraId="3A40C705" w14:textId="77777777" w:rsidR="00F1054B" w:rsidRPr="00DC4FDB" w:rsidRDefault="00F1054B">
    <w:pPr>
      <w:pStyle w:val="Yltunniste"/>
      <w:rPr>
        <w:lang w:val="fi-FI"/>
      </w:rPr>
    </w:pPr>
    <w:r w:rsidRPr="00DC4FDB">
      <w:rPr>
        <w:noProof/>
        <w:lang w:val="fi-FI"/>
      </w:rPr>
      <w:t>Juuso, Antti, Adrian</w:t>
    </w:r>
    <w:r w:rsidRPr="00DC4FDB">
      <w:rPr>
        <w:noProof/>
        <w:lang w:val="fi-FI"/>
      </w:rPr>
      <w:tab/>
    </w:r>
    <w:r>
      <w:rPr>
        <w:noProof/>
        <w:lang w:val="fi-FI"/>
      </w:rPr>
      <w:t>27.3.2019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069DE"/>
    <w:multiLevelType w:val="hybridMultilevel"/>
    <w:tmpl w:val="CBB694A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E122F"/>
    <w:multiLevelType w:val="multilevel"/>
    <w:tmpl w:val="B0BC9E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9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emppainen Juuso Aleksanteri">
    <w15:presenceInfo w15:providerId="AD" w15:userId="S-1-5-21-2746947490-2223147046-255979121-653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54B"/>
    <w:rsid w:val="00067C79"/>
    <w:rsid w:val="000D1781"/>
    <w:rsid w:val="000D71C9"/>
    <w:rsid w:val="001458A0"/>
    <w:rsid w:val="001458CA"/>
    <w:rsid w:val="00190968"/>
    <w:rsid w:val="001A7B16"/>
    <w:rsid w:val="00293C46"/>
    <w:rsid w:val="002A4065"/>
    <w:rsid w:val="002D5617"/>
    <w:rsid w:val="00337D83"/>
    <w:rsid w:val="00493030"/>
    <w:rsid w:val="004A5DBB"/>
    <w:rsid w:val="004F0384"/>
    <w:rsid w:val="0056605B"/>
    <w:rsid w:val="005B4854"/>
    <w:rsid w:val="006465E4"/>
    <w:rsid w:val="00680F9D"/>
    <w:rsid w:val="007255A6"/>
    <w:rsid w:val="007D3292"/>
    <w:rsid w:val="00835B3F"/>
    <w:rsid w:val="00854ED6"/>
    <w:rsid w:val="00911B52"/>
    <w:rsid w:val="00915C4C"/>
    <w:rsid w:val="00981A2D"/>
    <w:rsid w:val="009D7390"/>
    <w:rsid w:val="00A16B64"/>
    <w:rsid w:val="00A311B6"/>
    <w:rsid w:val="00A53492"/>
    <w:rsid w:val="00A77190"/>
    <w:rsid w:val="00A82B0D"/>
    <w:rsid w:val="00A97EAF"/>
    <w:rsid w:val="00AC57AE"/>
    <w:rsid w:val="00AF21FF"/>
    <w:rsid w:val="00B2698C"/>
    <w:rsid w:val="00C00BD5"/>
    <w:rsid w:val="00CF260E"/>
    <w:rsid w:val="00D2073E"/>
    <w:rsid w:val="00D53C0F"/>
    <w:rsid w:val="00DB695A"/>
    <w:rsid w:val="00DC4FDB"/>
    <w:rsid w:val="00E16296"/>
    <w:rsid w:val="00E26EA6"/>
    <w:rsid w:val="00E36D4F"/>
    <w:rsid w:val="00EA17AC"/>
    <w:rsid w:val="00EC7DCB"/>
    <w:rsid w:val="00EF26BC"/>
    <w:rsid w:val="00EF71AD"/>
    <w:rsid w:val="00F07899"/>
    <w:rsid w:val="00F10016"/>
    <w:rsid w:val="00F1054B"/>
    <w:rsid w:val="00F12D16"/>
    <w:rsid w:val="00F24465"/>
    <w:rsid w:val="00F6458D"/>
    <w:rsid w:val="00F91945"/>
    <w:rsid w:val="00F95910"/>
    <w:rsid w:val="00FD1B1B"/>
    <w:rsid w:val="169AE1AB"/>
    <w:rsid w:val="1FB54429"/>
    <w:rsid w:val="2DE9119E"/>
    <w:rsid w:val="65FC1072"/>
    <w:rsid w:val="66F5E224"/>
    <w:rsid w:val="690F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3D7C0BC"/>
  <w15:chartTrackingRefBased/>
  <w15:docId w15:val="{5883F178-C814-4DDC-82D5-D0078C24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DC4F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5660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5660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981A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F1054B"/>
    <w:pPr>
      <w:spacing w:after="0" w:line="240" w:lineRule="auto"/>
    </w:pPr>
    <w:rPr>
      <w:rFonts w:eastAsiaTheme="minorEastAsia"/>
    </w:rPr>
  </w:style>
  <w:style w:type="character" w:customStyle="1" w:styleId="EivliChar">
    <w:name w:val="Ei väliä Char"/>
    <w:basedOn w:val="Kappaleenoletusfontti"/>
    <w:link w:val="Eivli"/>
    <w:uiPriority w:val="1"/>
    <w:rsid w:val="00F1054B"/>
    <w:rPr>
      <w:rFonts w:eastAsiaTheme="minorEastAsia"/>
    </w:rPr>
  </w:style>
  <w:style w:type="paragraph" w:styleId="Yltunniste">
    <w:name w:val="header"/>
    <w:basedOn w:val="Normaali"/>
    <w:link w:val="YltunnisteChar"/>
    <w:uiPriority w:val="99"/>
    <w:unhideWhenUsed/>
    <w:rsid w:val="00F105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F1054B"/>
  </w:style>
  <w:style w:type="paragraph" w:styleId="Alatunniste">
    <w:name w:val="footer"/>
    <w:basedOn w:val="Normaali"/>
    <w:link w:val="AlatunnisteChar"/>
    <w:uiPriority w:val="99"/>
    <w:unhideWhenUsed/>
    <w:rsid w:val="00F105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F1054B"/>
  </w:style>
  <w:style w:type="table" w:styleId="TaulukkoRuudukko">
    <w:name w:val="Table Grid"/>
    <w:basedOn w:val="Normaalitaulukko"/>
    <w:uiPriority w:val="39"/>
    <w:rsid w:val="00F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1Char">
    <w:name w:val="Otsikko 1 Char"/>
    <w:basedOn w:val="Kappaleenoletusfontti"/>
    <w:link w:val="Otsikko1"/>
    <w:uiPriority w:val="9"/>
    <w:rsid w:val="00DC4F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DC4FDB"/>
    <w:pPr>
      <w:outlineLvl w:val="9"/>
    </w:pPr>
  </w:style>
  <w:style w:type="paragraph" w:styleId="Luettelokappale">
    <w:name w:val="List Paragraph"/>
    <w:basedOn w:val="Normaali"/>
    <w:uiPriority w:val="34"/>
    <w:qFormat/>
    <w:rsid w:val="004A5DBB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5660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5660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unhideWhenUsed/>
    <w:rsid w:val="00B2698C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B2698C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unhideWhenUsed/>
    <w:rsid w:val="00B2698C"/>
    <w:pPr>
      <w:spacing w:after="100"/>
      <w:ind w:left="440"/>
    </w:pPr>
  </w:style>
  <w:style w:type="character" w:styleId="Hyperlinkki">
    <w:name w:val="Hyperlink"/>
    <w:basedOn w:val="Kappaleenoletusfontti"/>
    <w:uiPriority w:val="99"/>
    <w:unhideWhenUsed/>
    <w:rsid w:val="00B2698C"/>
    <w:rPr>
      <w:color w:val="0563C1" w:themeColor="hyperlink"/>
      <w:u w:val="single"/>
    </w:rPr>
  </w:style>
  <w:style w:type="character" w:styleId="Kommentinviite">
    <w:name w:val="annotation reference"/>
    <w:basedOn w:val="Kappaleenoletusfontti"/>
    <w:uiPriority w:val="99"/>
    <w:semiHidden/>
    <w:unhideWhenUsed/>
    <w:rsid w:val="001458CA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1458CA"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1458CA"/>
    <w:rPr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1458CA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1458CA"/>
    <w:rPr>
      <w:b/>
      <w:bCs/>
      <w:sz w:val="20"/>
      <w:szCs w:val="20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1458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1458CA"/>
    <w:rPr>
      <w:rFonts w:ascii="Segoe UI" w:hAnsi="Segoe UI" w:cs="Segoe UI"/>
      <w:sz w:val="18"/>
      <w:szCs w:val="18"/>
    </w:rPr>
  </w:style>
  <w:style w:type="character" w:styleId="Voimakaskorostus">
    <w:name w:val="Intense Emphasis"/>
    <w:basedOn w:val="Kappaleenoletusfontti"/>
    <w:uiPriority w:val="21"/>
    <w:qFormat/>
    <w:rsid w:val="00E36D4F"/>
    <w:rPr>
      <w:i/>
      <w:iCs/>
      <w:color w:val="5B9BD5" w:themeColor="accent1"/>
    </w:rPr>
  </w:style>
  <w:style w:type="character" w:styleId="AvattuHyperlinkki">
    <w:name w:val="FollowedHyperlink"/>
    <w:basedOn w:val="Kappaleenoletusfontti"/>
    <w:uiPriority w:val="99"/>
    <w:semiHidden/>
    <w:unhideWhenUsed/>
    <w:rsid w:val="00E36D4F"/>
    <w:rPr>
      <w:color w:val="954F72" w:themeColor="followedHyperlink"/>
      <w:u w:val="single"/>
    </w:rPr>
  </w:style>
  <w:style w:type="character" w:customStyle="1" w:styleId="Otsikko4Char">
    <w:name w:val="Otsikko 4 Char"/>
    <w:basedOn w:val="Kappaleenoletusfontti"/>
    <w:link w:val="Otsikko4"/>
    <w:uiPriority w:val="9"/>
    <w:rsid w:val="00981A2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b0621c927c0e4872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Visio_Drawing.vsdx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147C5"/>
    <w:rsid w:val="0081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5E09507A43354AA9FDF79C9994D61B" ma:contentTypeVersion="2" ma:contentTypeDescription="Create a new document." ma:contentTypeScope="" ma:versionID="6c9d103f07fc1b3e709f59aff2278698">
  <xsd:schema xmlns:xsd="http://www.w3.org/2001/XMLSchema" xmlns:xs="http://www.w3.org/2001/XMLSchema" xmlns:p="http://schemas.microsoft.com/office/2006/metadata/properties" xmlns:ns2="92c98d0b-e15e-4392-92f5-3f454bc14378" targetNamespace="http://schemas.microsoft.com/office/2006/metadata/properties" ma:root="true" ma:fieldsID="a7a4d39dd749f508f16db05ca3a7d326" ns2:_="">
    <xsd:import namespace="92c98d0b-e15e-4392-92f5-3f454bc143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98d0b-e15e-4392-92f5-3f454bc14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2C7A4-EFA9-408F-B199-5E2F44B128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98d0b-e15e-4392-92f5-3f454bc143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20F43D-552F-4DB3-A960-DBA52D1F3971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92c98d0b-e15e-4392-92f5-3f454bc14378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58E3746-3824-42E9-A7E5-B915FE3392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833E40-BAF6-43ED-AF1A-57967208C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826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Esitutkimus</vt:lpstr>
    </vt:vector>
  </TitlesOfParts>
  <Company>Tampereen seudun ammattiopisto</Company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Esitutkimus</dc:title>
  <dc:subject/>
  <dc:creator>PPP</dc:creator>
  <cp:keywords/>
  <dc:description/>
  <cp:lastModifiedBy>Hildén Antti Juhani</cp:lastModifiedBy>
  <cp:revision>3</cp:revision>
  <dcterms:created xsi:type="dcterms:W3CDTF">2019-04-11T10:13:00Z</dcterms:created>
  <dcterms:modified xsi:type="dcterms:W3CDTF">2019-04-11T10:15:00Z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0x010100685E09507A43354AA9FDF79C9994D61B</vt:lpwstr>
  </property>
  <property fmtid="{D5CDD505-2E9C-101B-9397-08002B2CF9AE}" pid="3" name="AuthorIds_UIVersion_1536">
    <vt:lpwstr>14</vt:lpwstr>
  </property>
</Properties>
</file>