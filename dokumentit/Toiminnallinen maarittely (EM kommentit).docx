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EndPr/>
      <w:sdtContent>
        <w:p w14:paraId="4BC1D90C" w14:textId="77777777"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D5049E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4DE6F" w14:textId="77777777" w:rsidR="005D78A9" w:rsidRDefault="005D7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14:paraId="1CA62F81" w14:textId="77777777" w:rsidR="005D78A9" w:rsidRDefault="00BC75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78A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4DE6F" w14:textId="77777777" w:rsidR="005D78A9" w:rsidRDefault="005D78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14:paraId="1CA62F81" w14:textId="77777777" w:rsidR="005D78A9" w:rsidRDefault="001C04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78A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A7A84" w14:textId="77777777" w:rsidR="005D78A9" w:rsidRDefault="005D78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1BCA7A84" w14:textId="77777777" w:rsidR="005D78A9" w:rsidRDefault="005D78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AEDA0" w14:textId="77777777" w:rsidR="005D78A9" w:rsidRDefault="00BC753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78A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14:paraId="7E9ACD91" w14:textId="77777777"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C9AEDA0" w14:textId="77777777" w:rsidR="005D78A9" w:rsidRDefault="001C04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78A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14:paraId="7E9ACD91" w14:textId="77777777"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CD2798" w14:textId="77777777" w:rsidR="00891819" w:rsidRDefault="00891819">
          <w:r>
            <w:br w:type="page"/>
          </w:r>
        </w:p>
      </w:sdtContent>
    </w:sdt>
    <w:tbl>
      <w:tblPr>
        <w:tblStyle w:val="GridTable1Light"/>
        <w:tblpPr w:leftFromText="141" w:rightFromText="141" w:vertAnchor="text" w:horzAnchor="margin" w:tblpY="526"/>
        <w:tblW w:w="0" w:type="auto"/>
        <w:tblLook w:val="04A0" w:firstRow="1" w:lastRow="0" w:firstColumn="1" w:lastColumn="0" w:noHBand="0" w:noVBand="1"/>
        <w:tblPrChange w:id="0" w:author="Hildén Antti Juhani" w:date="2019-04-10T09:06:00Z">
          <w:tblPr>
            <w:tblStyle w:val="GridTable1Light"/>
            <w:tblpPr w:leftFromText="141" w:rightFromText="141" w:vertAnchor="text" w:horzAnchor="margin" w:tblpY="106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5A0A9A" w14:paraId="05A24203" w14:textId="77777777" w:rsidTr="005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3" w:author="Hildén Antti Juhani" w:date="2019-04-10T09:06:00Z">
              <w:tcPr>
                <w:tcW w:w="2337" w:type="dxa"/>
              </w:tcPr>
            </w:tcPrChange>
          </w:tcPr>
          <w:p w14:paraId="5E88BBF4" w14:textId="77777777" w:rsidR="005A0A9A" w:rsidRDefault="005A0A9A" w:rsidP="005A0A9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" w:author="Hildén Antti Juhani" w:date="2019-04-10T09:06:00Z"/>
              </w:rPr>
            </w:pPr>
            <w:ins w:id="5" w:author="Hildén Antti Juhani" w:date="2019-04-10T09:06:00Z">
              <w:r>
                <w:lastRenderedPageBreak/>
                <w:t>Versio</w:t>
              </w:r>
            </w:ins>
          </w:p>
        </w:tc>
        <w:tc>
          <w:tcPr>
            <w:tcW w:w="2337" w:type="dxa"/>
            <w:tcPrChange w:id="6" w:author="Hildén Antti Juhani" w:date="2019-04-10T09:06:00Z">
              <w:tcPr>
                <w:tcW w:w="2337" w:type="dxa"/>
              </w:tcPr>
            </w:tcPrChange>
          </w:tcPr>
          <w:p w14:paraId="3E9F5F06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" w:author="Hildén Antti Juhani" w:date="2019-04-10T09:06:00Z"/>
              </w:rPr>
            </w:pPr>
            <w:ins w:id="8" w:author="Hildén Antti Juhani" w:date="2019-04-10T09:06:00Z">
              <w:r>
                <w:t>PVM</w:t>
              </w:r>
            </w:ins>
          </w:p>
        </w:tc>
        <w:tc>
          <w:tcPr>
            <w:tcW w:w="2338" w:type="dxa"/>
            <w:tcPrChange w:id="9" w:author="Hildén Antti Juhani" w:date="2019-04-10T09:06:00Z">
              <w:tcPr>
                <w:tcW w:w="2338" w:type="dxa"/>
              </w:tcPr>
            </w:tcPrChange>
          </w:tcPr>
          <w:p w14:paraId="030D4BCA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Hildén Antti Juhani" w:date="2019-04-10T09:06:00Z"/>
              </w:rPr>
            </w:pPr>
            <w:ins w:id="11" w:author="Hildén Antti Juhani" w:date="2019-04-10T09:06:00Z">
              <w:r>
                <w:t>Muutos</w:t>
              </w:r>
            </w:ins>
          </w:p>
        </w:tc>
        <w:tc>
          <w:tcPr>
            <w:tcW w:w="2338" w:type="dxa"/>
            <w:tcPrChange w:id="12" w:author="Hildén Antti Juhani" w:date="2019-04-10T09:06:00Z">
              <w:tcPr>
                <w:tcW w:w="2338" w:type="dxa"/>
              </w:tcPr>
            </w:tcPrChange>
          </w:tcPr>
          <w:p w14:paraId="3021395C" w14:textId="77777777" w:rsidR="005A0A9A" w:rsidRDefault="005A0A9A" w:rsidP="005A0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Hildén Antti Juhani" w:date="2019-04-10T09:06:00Z"/>
              </w:rPr>
            </w:pPr>
            <w:ins w:id="14" w:author="Hildén Antti Juhani" w:date="2019-04-10T09:06:00Z">
              <w:r>
                <w:t>Tekijä</w:t>
              </w:r>
            </w:ins>
          </w:p>
        </w:tc>
      </w:tr>
      <w:tr w:rsidR="005A0A9A" w14:paraId="4241861A" w14:textId="77777777" w:rsidTr="005A0A9A">
        <w:trPr>
          <w:ins w:id="15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6" w:author="Hildén Antti Juhani" w:date="2019-04-10T09:06:00Z">
              <w:tcPr>
                <w:tcW w:w="2337" w:type="dxa"/>
              </w:tcPr>
            </w:tcPrChange>
          </w:tcPr>
          <w:p w14:paraId="3CCB316D" w14:textId="77777777" w:rsidR="005A0A9A" w:rsidRDefault="005A0A9A" w:rsidP="005A0A9A">
            <w:pPr>
              <w:rPr>
                <w:ins w:id="17" w:author="Hildén Antti Juhani" w:date="2019-04-10T09:06:00Z"/>
              </w:rPr>
            </w:pPr>
            <w:ins w:id="18" w:author="Hildén Antti Juhani" w:date="2019-04-10T09:06:00Z">
              <w:r>
                <w:t>1</w:t>
              </w:r>
            </w:ins>
          </w:p>
        </w:tc>
        <w:tc>
          <w:tcPr>
            <w:tcW w:w="2337" w:type="dxa"/>
            <w:tcPrChange w:id="19" w:author="Hildén Antti Juhani" w:date="2019-04-10T09:06:00Z">
              <w:tcPr>
                <w:tcW w:w="2337" w:type="dxa"/>
              </w:tcPr>
            </w:tcPrChange>
          </w:tcPr>
          <w:p w14:paraId="5A33EF3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Hildén Antti Juhani" w:date="2019-04-10T09:06:00Z"/>
              </w:rPr>
            </w:pPr>
            <w:ins w:id="21" w:author="Hildén Antti Juhani" w:date="2019-04-10T09:06:00Z">
              <w:r>
                <w:t>29.3.2019</w:t>
              </w:r>
            </w:ins>
          </w:p>
        </w:tc>
        <w:tc>
          <w:tcPr>
            <w:tcW w:w="2338" w:type="dxa"/>
            <w:tcPrChange w:id="22" w:author="Hildén Antti Juhani" w:date="2019-04-10T09:06:00Z">
              <w:tcPr>
                <w:tcW w:w="2338" w:type="dxa"/>
              </w:tcPr>
            </w:tcPrChange>
          </w:tcPr>
          <w:p w14:paraId="156E3D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Hildén Antti Juhani" w:date="2019-04-10T09:06:00Z"/>
              </w:rPr>
            </w:pPr>
            <w:ins w:id="24" w:author="Hildén Antti Juhani" w:date="2019-04-10T09:06:00Z">
              <w:r>
                <w:t>Dokumentin luonti</w:t>
              </w:r>
            </w:ins>
          </w:p>
        </w:tc>
        <w:tc>
          <w:tcPr>
            <w:tcW w:w="2338" w:type="dxa"/>
            <w:tcPrChange w:id="25" w:author="Hildén Antti Juhani" w:date="2019-04-10T09:06:00Z">
              <w:tcPr>
                <w:tcW w:w="2338" w:type="dxa"/>
              </w:tcPr>
            </w:tcPrChange>
          </w:tcPr>
          <w:p w14:paraId="412BA40E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" w:author="Hildén Antti Juhani" w:date="2019-04-10T09:06:00Z"/>
              </w:rPr>
            </w:pPr>
            <w:ins w:id="27" w:author="Hildén Antti Juhani" w:date="2019-04-10T09:06:00Z">
              <w:r>
                <w:t>Antti</w:t>
              </w:r>
            </w:ins>
          </w:p>
        </w:tc>
      </w:tr>
      <w:tr w:rsidR="005A0A9A" w14:paraId="18CD0A72" w14:textId="77777777" w:rsidTr="005A0A9A">
        <w:trPr>
          <w:ins w:id="2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9" w:author="Hildén Antti Juhani" w:date="2019-04-10T09:06:00Z">
              <w:tcPr>
                <w:tcW w:w="2337" w:type="dxa"/>
              </w:tcPr>
            </w:tcPrChange>
          </w:tcPr>
          <w:p w14:paraId="66C26531" w14:textId="77777777" w:rsidR="005A0A9A" w:rsidRDefault="005A0A9A" w:rsidP="005A0A9A">
            <w:pPr>
              <w:rPr>
                <w:ins w:id="30" w:author="Hildén Antti Juhani" w:date="2019-04-10T09:06:00Z"/>
              </w:rPr>
            </w:pPr>
            <w:ins w:id="31" w:author="Hildén Antti Juhani" w:date="2019-04-10T09:06:00Z">
              <w:r>
                <w:t>2</w:t>
              </w:r>
            </w:ins>
          </w:p>
        </w:tc>
        <w:tc>
          <w:tcPr>
            <w:tcW w:w="2337" w:type="dxa"/>
            <w:tcPrChange w:id="32" w:author="Hildén Antti Juhani" w:date="2019-04-10T09:06:00Z">
              <w:tcPr>
                <w:tcW w:w="2337" w:type="dxa"/>
              </w:tcPr>
            </w:tcPrChange>
          </w:tcPr>
          <w:p w14:paraId="4AB0E929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Hildén Antti Juhani" w:date="2019-04-10T09:06:00Z"/>
              </w:rPr>
            </w:pPr>
            <w:ins w:id="34" w:author="Hildén Antti Juhani" w:date="2019-04-10T09:06:00Z">
              <w:r>
                <w:t>3.4.2019</w:t>
              </w:r>
            </w:ins>
          </w:p>
        </w:tc>
        <w:tc>
          <w:tcPr>
            <w:tcW w:w="2338" w:type="dxa"/>
            <w:tcPrChange w:id="35" w:author="Hildén Antti Juhani" w:date="2019-04-10T09:06:00Z">
              <w:tcPr>
                <w:tcW w:w="2338" w:type="dxa"/>
              </w:tcPr>
            </w:tcPrChange>
          </w:tcPr>
          <w:p w14:paraId="7FED93FF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Hildén Antti Juhani" w:date="2019-04-10T09:06:00Z"/>
              </w:rPr>
            </w:pPr>
            <w:ins w:id="37" w:author="Hildén Antti Juhani" w:date="2019-04-10T09:06:00Z">
              <w:r>
                <w:t>Muokkaus ja asioiden lisäys</w:t>
              </w:r>
            </w:ins>
          </w:p>
        </w:tc>
        <w:tc>
          <w:tcPr>
            <w:tcW w:w="2338" w:type="dxa"/>
            <w:tcPrChange w:id="38" w:author="Hildén Antti Juhani" w:date="2019-04-10T09:06:00Z">
              <w:tcPr>
                <w:tcW w:w="2338" w:type="dxa"/>
              </w:tcPr>
            </w:tcPrChange>
          </w:tcPr>
          <w:p w14:paraId="58539020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Hildén Antti Juhani" w:date="2019-04-10T09:06:00Z"/>
              </w:rPr>
            </w:pPr>
            <w:ins w:id="40" w:author="Hildén Antti Juhani" w:date="2019-04-10T09:06:00Z">
              <w:r>
                <w:t>Antti</w:t>
              </w:r>
            </w:ins>
          </w:p>
        </w:tc>
      </w:tr>
      <w:tr w:rsidR="005A0A9A" w14:paraId="1519C60E" w14:textId="77777777" w:rsidTr="005A0A9A">
        <w:trPr>
          <w:ins w:id="41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42" w:author="Hildén Antti Juhani" w:date="2019-04-10T09:06:00Z">
              <w:tcPr>
                <w:tcW w:w="2337" w:type="dxa"/>
              </w:tcPr>
            </w:tcPrChange>
          </w:tcPr>
          <w:p w14:paraId="0D1683B2" w14:textId="77777777" w:rsidR="005A0A9A" w:rsidRDefault="005A0A9A" w:rsidP="005A0A9A">
            <w:pPr>
              <w:rPr>
                <w:ins w:id="43" w:author="Hildén Antti Juhani" w:date="2019-04-10T09:06:00Z"/>
              </w:rPr>
            </w:pPr>
            <w:ins w:id="44" w:author="Hildén Antti Juhani" w:date="2019-04-10T09:06:00Z">
              <w:r>
                <w:t>3</w:t>
              </w:r>
            </w:ins>
          </w:p>
        </w:tc>
        <w:tc>
          <w:tcPr>
            <w:tcW w:w="2337" w:type="dxa"/>
            <w:tcPrChange w:id="45" w:author="Hildén Antti Juhani" w:date="2019-04-10T09:06:00Z">
              <w:tcPr>
                <w:tcW w:w="2337" w:type="dxa"/>
              </w:tcPr>
            </w:tcPrChange>
          </w:tcPr>
          <w:p w14:paraId="33C6F3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" w:author="Hildén Antti Juhani" w:date="2019-04-10T09:06:00Z"/>
              </w:rPr>
            </w:pPr>
            <w:ins w:id="47" w:author="Hildén Antti Juhani" w:date="2019-04-10T09:06:00Z">
              <w:r>
                <w:t>10.4.2019</w:t>
              </w:r>
            </w:ins>
          </w:p>
        </w:tc>
        <w:tc>
          <w:tcPr>
            <w:tcW w:w="2338" w:type="dxa"/>
            <w:tcPrChange w:id="48" w:author="Hildén Antti Juhani" w:date="2019-04-10T09:06:00Z">
              <w:tcPr>
                <w:tcW w:w="2338" w:type="dxa"/>
              </w:tcPr>
            </w:tcPrChange>
          </w:tcPr>
          <w:p w14:paraId="727FB7B2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" w:author="Hildén Antti Juhani" w:date="2019-04-10T09:06:00Z"/>
              </w:rPr>
            </w:pPr>
            <w:ins w:id="50" w:author="Hildén Antti Juhani" w:date="2019-04-10T09:06:00Z">
              <w:r>
                <w:t>Eerikin kommenttien mukaan korjaus</w:t>
              </w:r>
            </w:ins>
          </w:p>
        </w:tc>
        <w:tc>
          <w:tcPr>
            <w:tcW w:w="2338" w:type="dxa"/>
            <w:tcPrChange w:id="51" w:author="Hildén Antti Juhani" w:date="2019-04-10T09:06:00Z">
              <w:tcPr>
                <w:tcW w:w="2338" w:type="dxa"/>
              </w:tcPr>
            </w:tcPrChange>
          </w:tcPr>
          <w:p w14:paraId="28B7252C" w14:textId="77777777" w:rsidR="005A0A9A" w:rsidRDefault="005A0A9A" w:rsidP="005A0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Hildén Antti Juhani" w:date="2019-04-10T09:06:00Z"/>
              </w:rPr>
            </w:pPr>
            <w:ins w:id="53" w:author="Hildén Antti Juhani" w:date="2019-04-10T09:06:00Z">
              <w:r>
                <w:t>Antti</w:t>
              </w:r>
            </w:ins>
          </w:p>
        </w:tc>
      </w:tr>
    </w:tbl>
    <w:p w14:paraId="6FA7ECF6" w14:textId="77777777" w:rsidR="005A0A9A" w:rsidRDefault="005A0A9A" w:rsidP="005A0A9A">
      <w:pPr>
        <w:rPr>
          <w:ins w:id="54" w:author="Hildén Antti Juhani" w:date="2019-04-10T09:06:00Z"/>
        </w:rPr>
      </w:pPr>
      <w:ins w:id="55" w:author="Hildén Antti Juhani" w:date="2019-04-10T09:06:00Z">
        <w:r>
          <w:t>Versionhallinta</w:t>
        </w:r>
      </w:ins>
    </w:p>
    <w:p w14:paraId="746B9586" w14:textId="560DEF73" w:rsidR="005A0A9A" w:rsidRDefault="007B2E64">
      <w:pPr>
        <w:rPr>
          <w:ins w:id="56" w:author="Hildén Antti Juhani" w:date="2019-04-10T09:06:00Z"/>
        </w:rPr>
      </w:pPr>
      <w:del w:id="57" w:author="Hildén Antti Juhani" w:date="2019-04-10T09:06:00Z">
        <w:r w:rsidDel="005A0A9A">
          <w:delText>Versionhallinta</w:delText>
        </w:r>
      </w:del>
      <w:ins w:id="58" w:author="Hildén Antti Juhani" w:date="2019-04-10T09:06:00Z">
        <w:r w:rsidR="005A0A9A">
          <w:br w:type="page"/>
        </w:r>
      </w:ins>
    </w:p>
    <w:p w14:paraId="5F565443" w14:textId="77777777" w:rsidR="005A0A9A" w:rsidRDefault="005A0A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Del="005A0A9A" w14:paraId="040412CC" w14:textId="3A58D173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9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56F56" w14:textId="5AEC9F1F" w:rsidR="007B2E64" w:rsidDel="005A0A9A" w:rsidRDefault="007B2E64">
            <w:pPr>
              <w:rPr>
                <w:del w:id="60" w:author="Hildén Antti Juhani" w:date="2019-04-10T09:06:00Z"/>
              </w:rPr>
            </w:pPr>
            <w:del w:id="61" w:author="Hildén Antti Juhani" w:date="2019-04-10T09:06:00Z">
              <w:r w:rsidDel="005A0A9A">
                <w:delText>Versio</w:delText>
              </w:r>
            </w:del>
          </w:p>
        </w:tc>
        <w:tc>
          <w:tcPr>
            <w:tcW w:w="2337" w:type="dxa"/>
          </w:tcPr>
          <w:p w14:paraId="298D0FA2" w14:textId="43430525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2" w:author="Hildén Antti Juhani" w:date="2019-04-10T09:06:00Z"/>
              </w:rPr>
            </w:pPr>
            <w:del w:id="63" w:author="Hildén Antti Juhani" w:date="2019-04-10T09:06:00Z">
              <w:r w:rsidDel="005A0A9A">
                <w:delText>PVM</w:delText>
              </w:r>
            </w:del>
          </w:p>
        </w:tc>
        <w:tc>
          <w:tcPr>
            <w:tcW w:w="2338" w:type="dxa"/>
          </w:tcPr>
          <w:p w14:paraId="239D8814" w14:textId="33C05B0D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Hildén Antti Juhani" w:date="2019-04-10T09:06:00Z"/>
              </w:rPr>
            </w:pPr>
            <w:del w:id="65" w:author="Hildén Antti Juhani" w:date="2019-04-10T09:06:00Z">
              <w:r w:rsidDel="005A0A9A">
                <w:delText>Muutos</w:delText>
              </w:r>
            </w:del>
          </w:p>
        </w:tc>
        <w:tc>
          <w:tcPr>
            <w:tcW w:w="2338" w:type="dxa"/>
          </w:tcPr>
          <w:p w14:paraId="6D7A3304" w14:textId="28AE1B44" w:rsidR="007B2E64" w:rsidDel="005A0A9A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" w:author="Hildén Antti Juhani" w:date="2019-04-10T09:06:00Z"/>
              </w:rPr>
            </w:pPr>
            <w:del w:id="67" w:author="Hildén Antti Juhani" w:date="2019-04-10T09:06:00Z">
              <w:r w:rsidDel="005A0A9A">
                <w:delText>Tekijä</w:delText>
              </w:r>
            </w:del>
          </w:p>
        </w:tc>
      </w:tr>
      <w:tr w:rsidR="007B2E64" w:rsidDel="005A0A9A" w14:paraId="32B7C574" w14:textId="58CADFDE" w:rsidTr="007B2E64">
        <w:trPr>
          <w:del w:id="68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51D6C8" w14:textId="3E334DD2" w:rsidR="007B2E64" w:rsidDel="005A0A9A" w:rsidRDefault="007B2E64">
            <w:pPr>
              <w:rPr>
                <w:del w:id="69" w:author="Hildén Antti Juhani" w:date="2019-04-10T09:06:00Z"/>
              </w:rPr>
            </w:pPr>
            <w:del w:id="70" w:author="Hildén Antti Juhani" w:date="2019-04-10T09:06:00Z">
              <w:r w:rsidDel="005A0A9A">
                <w:delText>1</w:delText>
              </w:r>
            </w:del>
          </w:p>
        </w:tc>
        <w:tc>
          <w:tcPr>
            <w:tcW w:w="2337" w:type="dxa"/>
          </w:tcPr>
          <w:p w14:paraId="7DA972BF" w14:textId="356CDA33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Hildén Antti Juhani" w:date="2019-04-10T09:06:00Z"/>
              </w:rPr>
            </w:pPr>
            <w:del w:id="72" w:author="Hildén Antti Juhani" w:date="2019-04-10T09:06:00Z">
              <w:r w:rsidDel="005A0A9A">
                <w:delText>29.3.2019</w:delText>
              </w:r>
            </w:del>
          </w:p>
        </w:tc>
        <w:tc>
          <w:tcPr>
            <w:tcW w:w="2338" w:type="dxa"/>
          </w:tcPr>
          <w:p w14:paraId="68A3FD26" w14:textId="72DFCE7B" w:rsidR="007B2E64" w:rsidDel="005A0A9A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" w:author="Hildén Antti Juhani" w:date="2019-04-10T09:06:00Z"/>
              </w:rPr>
            </w:pPr>
            <w:del w:id="74" w:author="Hildén Antti Juhani" w:date="2019-04-10T09:06:00Z">
              <w:r w:rsidDel="005A0A9A">
                <w:delText xml:space="preserve">Dokumentin </w:delText>
              </w:r>
              <w:r w:rsidR="0001423C" w:rsidDel="005A0A9A">
                <w:delText>luonti</w:delText>
              </w:r>
            </w:del>
          </w:p>
        </w:tc>
        <w:tc>
          <w:tcPr>
            <w:tcW w:w="2338" w:type="dxa"/>
          </w:tcPr>
          <w:p w14:paraId="76338D11" w14:textId="3B41724E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Hildén Antti Juhani" w:date="2019-04-10T09:06:00Z"/>
              </w:rPr>
            </w:pPr>
            <w:del w:id="76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57C80E95" w14:textId="2357FF7A" w:rsidTr="007B2E64">
        <w:trPr>
          <w:del w:id="77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1ECBC8" w14:textId="357C64D6" w:rsidR="007B2E64" w:rsidDel="005A0A9A" w:rsidRDefault="0001423C">
            <w:pPr>
              <w:rPr>
                <w:del w:id="78" w:author="Hildén Antti Juhani" w:date="2019-04-10T09:06:00Z"/>
              </w:rPr>
            </w:pPr>
            <w:del w:id="79" w:author="Hildén Antti Juhani" w:date="2019-04-10T09:06:00Z">
              <w:r w:rsidDel="005A0A9A">
                <w:delText>2</w:delText>
              </w:r>
            </w:del>
          </w:p>
        </w:tc>
        <w:tc>
          <w:tcPr>
            <w:tcW w:w="2337" w:type="dxa"/>
          </w:tcPr>
          <w:p w14:paraId="6B7C8CEC" w14:textId="1625852F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" w:author="Hildén Antti Juhani" w:date="2019-04-10T09:06:00Z"/>
              </w:rPr>
            </w:pPr>
            <w:del w:id="81" w:author="Hildén Antti Juhani" w:date="2019-04-10T09:06:00Z">
              <w:r w:rsidDel="005A0A9A">
                <w:delText>3.4.2019</w:delText>
              </w:r>
            </w:del>
          </w:p>
        </w:tc>
        <w:tc>
          <w:tcPr>
            <w:tcW w:w="2338" w:type="dxa"/>
          </w:tcPr>
          <w:p w14:paraId="24372EB3" w14:textId="310BB58E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Hildén Antti Juhani" w:date="2019-04-10T09:06:00Z"/>
              </w:rPr>
            </w:pPr>
            <w:del w:id="83" w:author="Hildén Antti Juhani" w:date="2019-04-10T09:06:00Z">
              <w:r w:rsidDel="005A0A9A">
                <w:delText>Muokkaus ja asioiden lisäys</w:delText>
              </w:r>
            </w:del>
          </w:p>
        </w:tc>
        <w:tc>
          <w:tcPr>
            <w:tcW w:w="2338" w:type="dxa"/>
          </w:tcPr>
          <w:p w14:paraId="74075155" w14:textId="3A0D17D4" w:rsidR="007B2E64" w:rsidDel="005A0A9A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Hildén Antti Juhani" w:date="2019-04-10T09:06:00Z"/>
              </w:rPr>
            </w:pPr>
            <w:del w:id="85" w:author="Hildén Antti Juhani" w:date="2019-04-10T09:06:00Z">
              <w:r w:rsidDel="005A0A9A">
                <w:delText>Antti</w:delText>
              </w:r>
            </w:del>
          </w:p>
        </w:tc>
      </w:tr>
      <w:tr w:rsidR="007B2E64" w:rsidDel="005A0A9A" w14:paraId="453E6BC8" w14:textId="4D3AA996" w:rsidTr="007B2E64">
        <w:trPr>
          <w:del w:id="86" w:author="Hildén Antti Juhani" w:date="2019-04-10T09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E448C4" w14:textId="09646EA0" w:rsidR="007B2E64" w:rsidDel="005A0A9A" w:rsidRDefault="007B2E64">
            <w:pPr>
              <w:rPr>
                <w:del w:id="87" w:author="Hildén Antti Juhani" w:date="2019-04-10T09:06:00Z"/>
              </w:rPr>
            </w:pPr>
          </w:p>
        </w:tc>
        <w:tc>
          <w:tcPr>
            <w:tcW w:w="2337" w:type="dxa"/>
          </w:tcPr>
          <w:p w14:paraId="40C84A7D" w14:textId="02AD972A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Hildén Antti Juhani" w:date="2019-04-10T09:06:00Z"/>
              </w:rPr>
            </w:pPr>
          </w:p>
        </w:tc>
        <w:tc>
          <w:tcPr>
            <w:tcW w:w="2338" w:type="dxa"/>
          </w:tcPr>
          <w:p w14:paraId="5EDE7B98" w14:textId="2CF1A556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" w:author="Hildén Antti Juhani" w:date="2019-04-10T09:06:00Z"/>
              </w:rPr>
            </w:pPr>
          </w:p>
        </w:tc>
        <w:tc>
          <w:tcPr>
            <w:tcW w:w="2338" w:type="dxa"/>
          </w:tcPr>
          <w:p w14:paraId="18385C6C" w14:textId="5DA63B38" w:rsidR="007B2E64" w:rsidDel="005A0A9A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" w:author="Hildén Antti Juhani" w:date="2019-04-10T09:06:00Z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9BB9D" w14:textId="77777777" w:rsidR="00926DC8" w:rsidRDefault="00926DC8">
          <w:pPr>
            <w:pStyle w:val="TOCHeading"/>
          </w:pPr>
          <w:r>
            <w:t>Sisällys</w:t>
          </w:r>
        </w:p>
        <w:p w14:paraId="1E5F355A" w14:textId="77777777" w:rsidR="005D78A9" w:rsidRDefault="00926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"/>
                <w:noProof/>
                <w:lang w:val="fi-FI"/>
              </w:rPr>
              <w:t>1. Johdanto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8E83D4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="005D78A9" w:rsidRPr="00B55D41">
              <w:rPr>
                <w:rStyle w:val="Hyperlink"/>
                <w:noProof/>
                <w:lang w:val="fi-FI"/>
              </w:rPr>
              <w:t>1.1 Tausta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643675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="005D78A9" w:rsidRPr="00B55D41">
              <w:rPr>
                <w:rStyle w:val="Hyperlink"/>
                <w:noProof/>
                <w:lang w:val="fi-FI"/>
              </w:rPr>
              <w:t>1.2 Dokumenttien tarkoitus ja kattavuus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A89E333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="005D78A9" w:rsidRPr="00B55D41">
              <w:rPr>
                <w:rStyle w:val="Hyperlink"/>
                <w:noProof/>
                <w:lang w:val="fi-FI"/>
              </w:rPr>
              <w:t>1.3 Tuotteen yleiskuvaus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6DDD3F4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="005D78A9" w:rsidRPr="00B55D41">
              <w:rPr>
                <w:rStyle w:val="Hyperlink"/>
                <w:noProof/>
                <w:lang w:val="fi-FI"/>
              </w:rPr>
              <w:t>2. Käsitteet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718E281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="005D78A9" w:rsidRPr="00B55D41">
              <w:rPr>
                <w:rStyle w:val="Hyperlink"/>
                <w:noProof/>
                <w:lang w:val="fi-FI"/>
              </w:rPr>
              <w:t>3. Tiedot ja tietokannat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B61E71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="005D78A9" w:rsidRPr="00B55D41">
              <w:rPr>
                <w:rStyle w:val="Hyperlink"/>
                <w:noProof/>
                <w:lang w:val="fi-FI"/>
              </w:rPr>
              <w:t>3.1 ER-kaavio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5BABC01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="005D78A9" w:rsidRPr="00B55D41">
              <w:rPr>
                <w:rStyle w:val="Hyperlink"/>
                <w:noProof/>
                <w:lang w:val="fi-FI"/>
              </w:rPr>
              <w:t>3.2 Tietokantakaavio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7CB3BDF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="005D78A9" w:rsidRPr="00B55D41">
              <w:rPr>
                <w:rStyle w:val="Hyperlink"/>
                <w:noProof/>
                <w:lang w:val="fi-FI"/>
              </w:rPr>
              <w:t>4. Näyttökartat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AC494C2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="005D78A9" w:rsidRPr="00B55D41">
              <w:rPr>
                <w:rStyle w:val="Hyperlink"/>
                <w:noProof/>
                <w:lang w:val="fi-FI"/>
              </w:rPr>
              <w:t>4.1 Pääkäyttäjä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228B998A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="005D78A9" w:rsidRPr="00B55D41">
              <w:rPr>
                <w:rStyle w:val="Hyperlink"/>
                <w:noProof/>
                <w:lang w:val="fi-FI"/>
              </w:rPr>
              <w:t>4.2 Joulupukki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6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608E0C69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="005D78A9" w:rsidRPr="00B55D41">
              <w:rPr>
                <w:rStyle w:val="Hyperlink"/>
                <w:noProof/>
                <w:lang w:val="fi-FI"/>
              </w:rPr>
              <w:t>4.3 Asiakas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_Toc5192389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7F0AB6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="005D78A9" w:rsidRPr="00B55D41">
              <w:rPr>
                <w:rStyle w:val="Hyperlink"/>
                <w:noProof/>
                <w:lang w:val="fi-FI"/>
              </w:rPr>
              <w:t>5. Toiminnot ja käyttötapaukset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8CAB78A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="005D78A9" w:rsidRPr="00B55D41">
              <w:rPr>
                <w:rStyle w:val="Hyperlink"/>
                <w:noProof/>
                <w:lang w:val="fi-FI"/>
              </w:rPr>
              <w:t>5.1 Lisää tilaus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7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F017A6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="005D78A9" w:rsidRPr="00B55D41">
              <w:rPr>
                <w:rStyle w:val="Hyperlink"/>
                <w:noProof/>
                <w:lang w:val="fi-FI"/>
              </w:rPr>
              <w:t>5.2 Sähköposti varmistus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8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C8386F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="005D78A9" w:rsidRPr="00B55D41">
              <w:rPr>
                <w:rStyle w:val="Hyperlink"/>
                <w:noProof/>
                <w:lang w:val="fi-FI"/>
              </w:rPr>
              <w:t>5.3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Tilauksen seuranta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9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829E15B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="005D78A9" w:rsidRPr="00B55D41">
              <w:rPr>
                <w:rStyle w:val="Hyperlink"/>
                <w:noProof/>
                <w:lang w:val="fi-FI"/>
              </w:rPr>
              <w:t>5.4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Rekisteröityminen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10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9B70A2B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="005D78A9" w:rsidRPr="00B55D41">
              <w:rPr>
                <w:rStyle w:val="Hyperlink"/>
                <w:noProof/>
                <w:lang w:val="fi-FI"/>
              </w:rPr>
              <w:t>5.5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Kirjautuminen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11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0E0DF09C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="005D78A9" w:rsidRPr="00B55D41">
              <w:rPr>
                <w:rStyle w:val="Hyperlink"/>
                <w:noProof/>
                <w:lang w:val="fi-FI"/>
              </w:rPr>
              <w:t>5.6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Pukki rekisteröinnin hyväksyminen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12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7D4541B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="005D78A9" w:rsidRPr="00B55D41">
              <w:rPr>
                <w:rStyle w:val="Hyperlink"/>
                <w:noProof/>
                <w:lang w:val="fi-FI"/>
              </w:rPr>
              <w:t>5.7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Reitin luonti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_Toc5192397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7AB7BEE" w14:textId="77777777" w:rsidR="005D78A9" w:rsidRDefault="00BC75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="005D78A9" w:rsidRPr="00B55D41">
              <w:rPr>
                <w:rStyle w:val="Hyperlink"/>
                <w:noProof/>
                <w:lang w:val="fi-FI"/>
              </w:rPr>
              <w:t>5.8</w:t>
            </w:r>
            <w:r w:rsidR="005D78A9">
              <w:rPr>
                <w:rFonts w:eastAsiaTheme="minorEastAsia"/>
                <w:noProof/>
                <w:lang w:val="fi-FI" w:eastAsia="fi-FI"/>
              </w:rPr>
              <w:tab/>
            </w:r>
            <w:r w:rsidR="005D78A9" w:rsidRPr="00B55D41">
              <w:rPr>
                <w:rStyle w:val="Hyperlink"/>
                <w:noProof/>
                <w:lang w:val="fi-FI"/>
              </w:rPr>
              <w:t>Tiedonpoisto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8BE376C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="005D78A9" w:rsidRPr="00B55D41">
              <w:rPr>
                <w:rStyle w:val="Hyperlink"/>
                <w:noProof/>
                <w:lang w:val="fi-FI"/>
              </w:rPr>
              <w:t>6.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_Toc5192399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60FB88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="005D78A9" w:rsidRPr="00B55D41">
              <w:rPr>
                <w:rStyle w:val="Hyperlink"/>
                <w:noProof/>
                <w:lang w:val="fi-FI"/>
              </w:rPr>
              <w:t>6.1 Laitteistoliittymät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_Toc5192400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79E6D51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="005D78A9" w:rsidRPr="00B55D41">
              <w:rPr>
                <w:rStyle w:val="Hyperlink"/>
                <w:noProof/>
                <w:lang w:val="fi-FI"/>
              </w:rPr>
              <w:t>6.2 Ulkoiset 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_Toc5192401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3D49F41" w14:textId="77777777" w:rsidR="005D78A9" w:rsidRDefault="00BC75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="005D78A9" w:rsidRPr="00B55D41">
              <w:rPr>
                <w:rStyle w:val="Hyperlink"/>
                <w:noProof/>
                <w:lang w:val="fi-FI"/>
              </w:rPr>
              <w:t>6.3 Tietoliikenneliittymät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_Toc5192402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3EEE70DB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="005D78A9" w:rsidRPr="00B55D41">
              <w:rPr>
                <w:rStyle w:val="Hyperlink"/>
                <w:noProof/>
                <w:lang w:val="fi-FI"/>
              </w:rPr>
              <w:t>7. Hylätyt ratkaisut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_Toc5192403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5C6C5F4B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="005D78A9" w:rsidRPr="00B55D41">
              <w:rPr>
                <w:rStyle w:val="Hyperlink"/>
                <w:noProof/>
                <w:lang w:val="fi-FI"/>
              </w:rPr>
              <w:t>8. Jatkokehitysajatuksia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_Toc5192404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14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4490A300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="005D78A9" w:rsidRPr="00B55D41">
              <w:rPr>
                <w:rStyle w:val="Hyperlink"/>
                <w:noProof/>
                <w:lang w:val="fi-FI"/>
              </w:rPr>
              <w:t>9. Vielä avoimet asiat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_Toc5192405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7BCA2045" w14:textId="77777777" w:rsidR="005D78A9" w:rsidRDefault="00BC7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="005D78A9" w:rsidRPr="00B55D41">
              <w:rPr>
                <w:rStyle w:val="Hyperlink"/>
                <w:noProof/>
                <w:lang w:val="fi-FI"/>
              </w:rPr>
              <w:t>Liitteet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_Toc5192406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15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14:paraId="1444FF24" w14:textId="77777777" w:rsidR="00926DC8" w:rsidDel="00DD14C6" w:rsidRDefault="00926DC8">
          <w:pPr>
            <w:rPr>
              <w:del w:id="91" w:author="Hildén Antti Juhani" w:date="2019-04-10T09:06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5FCB629" w14:textId="77777777" w:rsidR="007B2E64" w:rsidDel="00DD14C6" w:rsidRDefault="007B2E64">
      <w:pPr>
        <w:rPr>
          <w:del w:id="92" w:author="Hildén Antti Juhani" w:date="2019-04-10T09:06:00Z"/>
        </w:rPr>
      </w:pPr>
    </w:p>
    <w:p w14:paraId="3AE51192" w14:textId="77777777" w:rsidR="00926DC8" w:rsidRDefault="00926DC8">
      <w:pPr>
        <w:pPrChange w:id="93" w:author="Hildén Antti Juhani" w:date="2019-04-10T09:06:00Z">
          <w:pPr>
            <w:pStyle w:val="ListParagraph"/>
            <w:numPr>
              <w:numId w:val="3"/>
            </w:numPr>
            <w:ind w:hanging="360"/>
          </w:pPr>
        </w:pPrChange>
      </w:pPr>
      <w:del w:id="94" w:author="Hildén Antti Juhani" w:date="2019-04-10T09:06:00Z">
        <w:r w:rsidDel="00DD14C6">
          <w:br w:type="page"/>
        </w:r>
      </w:del>
    </w:p>
    <w:p w14:paraId="00DFDD3E" w14:textId="77777777" w:rsidR="00926DC8" w:rsidRPr="008A7619" w:rsidRDefault="00926DC8" w:rsidP="00926DC8">
      <w:pPr>
        <w:pStyle w:val="Heading1"/>
        <w:rPr>
          <w:lang w:val="fi-FI"/>
        </w:rPr>
      </w:pPr>
      <w:bookmarkStart w:id="95" w:name="_Toc5192378"/>
      <w:r w:rsidRPr="008A7619">
        <w:rPr>
          <w:lang w:val="fi-FI"/>
        </w:rPr>
        <w:lastRenderedPageBreak/>
        <w:t>1. Johdanto</w:t>
      </w:r>
      <w:bookmarkEnd w:id="95"/>
    </w:p>
    <w:p w14:paraId="273746C7" w14:textId="77777777" w:rsidR="00926DC8" w:rsidRPr="008A7619" w:rsidRDefault="00926DC8" w:rsidP="00926DC8">
      <w:pPr>
        <w:pStyle w:val="Heading2"/>
        <w:rPr>
          <w:lang w:val="fi-FI"/>
        </w:rPr>
      </w:pPr>
      <w:bookmarkStart w:id="96" w:name="_Toc5192379"/>
      <w:r w:rsidRPr="008A7619">
        <w:rPr>
          <w:lang w:val="fi-FI"/>
        </w:rPr>
        <w:t>1.1 Tausta</w:t>
      </w:r>
      <w:bookmarkEnd w:id="96"/>
    </w:p>
    <w:p w14:paraId="0EA2FD10" w14:textId="77777777"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14:paraId="1DD319B5" w14:textId="77777777"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14:paraId="468DEA24" w14:textId="4F988151" w:rsidR="00926DC8" w:rsidRDefault="00926DC8" w:rsidP="00926DC8">
      <w:pPr>
        <w:pStyle w:val="Heading2"/>
        <w:rPr>
          <w:lang w:val="fi-FI"/>
        </w:rPr>
      </w:pPr>
      <w:bookmarkStart w:id="97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</w:t>
      </w:r>
      <w:ins w:id="98" w:author="Hildén Antti Juhani" w:date="2019-04-10T09:30:00Z">
        <w:r w:rsidR="00194A14">
          <w:rPr>
            <w:lang w:val="fi-FI"/>
          </w:rPr>
          <w:t xml:space="preserve"> tarkoitus </w:t>
        </w:r>
      </w:ins>
      <w:del w:id="99" w:author="Hildén Antti Juhani" w:date="2019-04-10T09:30:00Z">
        <w:r w:rsidR="003B147F" w:rsidRPr="003B147F" w:rsidDel="00194A14">
          <w:rPr>
            <w:lang w:val="fi-FI"/>
          </w:rPr>
          <w:delText xml:space="preserve"> </w:delText>
        </w:r>
      </w:del>
      <w:del w:id="100" w:author="Hildén Antti Juhani" w:date="2019-04-10T09:29:00Z">
        <w:r w:rsidR="003B147F" w:rsidRPr="003B147F" w:rsidDel="00194A14">
          <w:rPr>
            <w:lang w:val="fi-FI"/>
          </w:rPr>
          <w:delText xml:space="preserve">tarkoitus </w:delText>
        </w:r>
      </w:del>
      <w:r w:rsidR="003B147F" w:rsidRPr="003B147F">
        <w:rPr>
          <w:lang w:val="fi-FI"/>
        </w:rPr>
        <w:t>ja kattavuus</w:t>
      </w:r>
      <w:bookmarkEnd w:id="97"/>
    </w:p>
    <w:p w14:paraId="4D5C3DCF" w14:textId="0250DE90"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  <w:ins w:id="101" w:author="Hildén Antti Juhani" w:date="2019-04-10T08:53:00Z">
        <w:r w:rsidR="00AA7753">
          <w:rPr>
            <w:lang w:val="fi-FI"/>
          </w:rPr>
          <w:t xml:space="preserve"> Dokumentin osia (erityisesti</w:t>
        </w:r>
      </w:ins>
      <w:ins w:id="102" w:author="Hildén Antti Juhani" w:date="2019-04-10T08:54:00Z">
        <w:r w:rsidR="00AA7753">
          <w:rPr>
            <w:lang w:val="fi-FI"/>
          </w:rPr>
          <w:t xml:space="preserve"> tietokantasuunnitelmaa, tyyliopasta ja käyttötapauksia</w:t>
        </w:r>
      </w:ins>
      <w:ins w:id="103" w:author="Hildén Antti Juhani" w:date="2019-04-10T08:53:00Z">
        <w:r w:rsidR="00AA7753">
          <w:rPr>
            <w:lang w:val="fi-FI"/>
          </w:rPr>
          <w:t>)</w:t>
        </w:r>
      </w:ins>
      <w:ins w:id="104" w:author="Hildén Antti Juhani" w:date="2019-04-10T08:54:00Z">
        <w:r w:rsidR="00AA7753">
          <w:rPr>
            <w:lang w:val="fi-FI"/>
          </w:rPr>
          <w:t xml:space="preserve"> käytetään toteutuksessa mallina.</w:t>
        </w:r>
      </w:ins>
    </w:p>
    <w:p w14:paraId="66BBFE5F" w14:textId="4EE84927" w:rsidR="00926DC8" w:rsidRDefault="00926DC8" w:rsidP="00926DC8">
      <w:pPr>
        <w:pStyle w:val="Heading2"/>
        <w:rPr>
          <w:lang w:val="fi-FI"/>
        </w:rPr>
      </w:pPr>
      <w:bookmarkStart w:id="105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</w:t>
      </w:r>
      <w:commentRangeStart w:id="106"/>
      <w:r w:rsidR="003B147F" w:rsidRPr="003B147F">
        <w:rPr>
          <w:lang w:val="fi-FI"/>
        </w:rPr>
        <w:t>yleiskuvaus</w:t>
      </w:r>
      <w:bookmarkEnd w:id="105"/>
      <w:commentRangeEnd w:id="106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06"/>
      </w:r>
    </w:p>
    <w:p w14:paraId="551A69FD" w14:textId="4486EDDD" w:rsidR="003B147F" w:rsidRDefault="00102A2F" w:rsidP="00102A2F">
      <w:pPr>
        <w:ind w:left="720"/>
        <w:rPr>
          <w:ins w:id="107" w:author="Hildén Antti Juhani" w:date="2019-04-10T08:55:00Z"/>
          <w:lang w:val="fi-FI"/>
        </w:rPr>
      </w:pPr>
      <w:r>
        <w:rPr>
          <w:lang w:val="fi-FI"/>
        </w:rPr>
        <w:t xml:space="preserve">Joulupukin tilausjärjestelmä </w:t>
      </w:r>
      <w:ins w:id="108" w:author="Hildén Antti Juhani" w:date="2019-04-10T09:33:00Z">
        <w:r w:rsidR="000B6694">
          <w:rPr>
            <w:lang w:val="fi-FI"/>
          </w:rPr>
          <w:t xml:space="preserve">helpottaa </w:t>
        </w:r>
      </w:ins>
      <w:del w:id="109" w:author="Hildén Antti Juhani" w:date="2019-04-10T09:33:00Z">
        <w:r w:rsidRPr="00AB4612" w:rsidDel="000B6694">
          <w:rPr>
            <w:lang w:val="fi-FI"/>
          </w:rPr>
          <w:delText>helpottaa</w:delText>
        </w:r>
        <w:r w:rsidDel="000B6694">
          <w:rPr>
            <w:lang w:val="fi-FI"/>
          </w:rPr>
          <w:delText xml:space="preserve"> </w:delText>
        </w:r>
      </w:del>
      <w:r>
        <w:rPr>
          <w:lang w:val="fi-FI"/>
        </w:rPr>
        <w:t xml:space="preserve">asiakkaan työtä </w:t>
      </w:r>
      <w:del w:id="110" w:author="Hildén Antti Juhani" w:date="2019-04-10T09:23:00Z">
        <w:r w:rsidRPr="00AB4612" w:rsidDel="00194A14">
          <w:rPr>
            <w:lang w:val="fi-FI"/>
          </w:rPr>
          <w:delText>helpottamalla</w:delText>
        </w:r>
        <w:r w:rsidDel="00194A14">
          <w:rPr>
            <w:lang w:val="fi-FI"/>
          </w:rPr>
          <w:delText xml:space="preserve"> </w:delText>
        </w:r>
      </w:del>
      <w:ins w:id="111" w:author="Hildén Antti Juhani" w:date="2019-04-10T09:23:00Z">
        <w:r w:rsidR="00194A14">
          <w:rPr>
            <w:lang w:val="fi-FI"/>
          </w:rPr>
          <w:t xml:space="preserve">ja </w:t>
        </w:r>
      </w:ins>
      <w:r>
        <w:rPr>
          <w:lang w:val="fi-FI"/>
        </w:rPr>
        <w:t xml:space="preserve">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parametrejä. </w:t>
      </w:r>
    </w:p>
    <w:p w14:paraId="35F75FC3" w14:textId="26E9DF57" w:rsidR="00AA7753" w:rsidRPr="003B147F" w:rsidRDefault="00AA7753" w:rsidP="00102A2F">
      <w:pPr>
        <w:ind w:left="720"/>
        <w:rPr>
          <w:lang w:val="fi-FI"/>
        </w:rPr>
      </w:pPr>
      <w:ins w:id="112" w:author="Hildén Antti Juhani" w:date="2019-04-10T08:55:00Z">
        <w:r>
          <w:rPr>
            <w:lang w:val="fi-FI"/>
          </w:rPr>
          <w:t>Asiakkaan lisäksi järjestelmää käyttää pääkäyttäjä</w:t>
        </w:r>
      </w:ins>
      <w:ins w:id="113" w:author="Hildén Antti Juhani" w:date="2019-04-10T09:23:00Z">
        <w:r w:rsidR="00194A14">
          <w:rPr>
            <w:lang w:val="fi-FI"/>
          </w:rPr>
          <w:t>, koordinaattorit</w:t>
        </w:r>
      </w:ins>
      <w:ins w:id="114" w:author="Hildén Antti Juhani" w:date="2019-04-10T08:55:00Z">
        <w:r>
          <w:rPr>
            <w:lang w:val="fi-FI"/>
          </w:rPr>
          <w:t xml:space="preserve"> ja joulupukit. </w:t>
        </w:r>
      </w:ins>
      <w:ins w:id="115" w:author="Hildén Antti Juhani" w:date="2019-04-10T08:56:00Z">
        <w:r>
          <w:rPr>
            <w:lang w:val="fi-FI"/>
          </w:rPr>
          <w:t xml:space="preserve"> </w:t>
        </w:r>
      </w:ins>
      <w:ins w:id="116" w:author="Hildén Antti Juhani" w:date="2019-04-10T09:26:00Z">
        <w:r w:rsidR="00194A14">
          <w:rPr>
            <w:lang w:val="fi-FI"/>
          </w:rPr>
          <w:t xml:space="preserve">Järjestelmää </w:t>
        </w:r>
      </w:ins>
      <w:ins w:id="117" w:author="Hildén Antti Juhani" w:date="2019-04-10T09:28:00Z">
        <w:r w:rsidR="00194A14">
          <w:rPr>
            <w:lang w:val="fi-FI"/>
          </w:rPr>
          <w:t>voi käyttää</w:t>
        </w:r>
      </w:ins>
      <w:ins w:id="118" w:author="Hildén Antti Juhani" w:date="2019-04-10T09:26:00Z">
        <w:r w:rsidR="00194A14">
          <w:rPr>
            <w:lang w:val="fi-FI"/>
          </w:rPr>
          <w:t xml:space="preserve"> </w:t>
        </w:r>
      </w:ins>
      <w:ins w:id="119" w:author="Hildén Antti Juhani" w:date="2019-04-10T09:27:00Z">
        <w:r w:rsidR="00194A14">
          <w:rPr>
            <w:lang w:val="fi-FI"/>
          </w:rPr>
          <w:t>tietokoneen lisäksi mobiililaitteilla ja tableteilla.</w:t>
        </w:r>
      </w:ins>
      <w:ins w:id="120" w:author="Hildén Antti Juhani" w:date="2019-04-10T09:28:00Z">
        <w:r w:rsidR="00194A14">
          <w:rPr>
            <w:lang w:val="fi-FI"/>
          </w:rPr>
          <w:t xml:space="preserve"> Järjestelmä toteutetaan truudeli9 webbihotelliin.</w:t>
        </w:r>
      </w:ins>
    </w:p>
    <w:p w14:paraId="7160E2D4" w14:textId="5B8F4A10" w:rsidR="00926DC8" w:rsidRDefault="00926DC8" w:rsidP="00926DC8">
      <w:pPr>
        <w:pStyle w:val="Heading1"/>
        <w:rPr>
          <w:lang w:val="fi-FI"/>
        </w:rPr>
      </w:pPr>
      <w:bookmarkStart w:id="121" w:name="_Toc5192382"/>
      <w:r w:rsidRPr="00102A2F">
        <w:rPr>
          <w:lang w:val="fi-FI"/>
        </w:rPr>
        <w:t xml:space="preserve">2. </w:t>
      </w:r>
      <w:ins w:id="122" w:author="Hildén Antti Juhani" w:date="2019-04-10T09:30:00Z">
        <w:r w:rsidR="00194A14">
          <w:rPr>
            <w:lang w:val="fi-FI"/>
          </w:rPr>
          <w:t>Käsitteet</w:t>
        </w:r>
      </w:ins>
      <w:del w:id="123" w:author="Hildén Antti Juhani" w:date="2019-04-10T09:30:00Z">
        <w:r w:rsidR="00652C7B" w:rsidDel="00194A14">
          <w:rPr>
            <w:lang w:val="fi-FI"/>
          </w:rPr>
          <w:delText>Käsitteet</w:delText>
        </w:r>
      </w:del>
      <w:bookmarkEnd w:id="121"/>
    </w:p>
    <w:p w14:paraId="2CEAC9A4" w14:textId="77777777" w:rsidR="00766C72" w:rsidRPr="00766C72" w:rsidRDefault="00766C72" w:rsidP="00766C72">
      <w:pPr>
        <w:rPr>
          <w:lang w:val="fi-FI"/>
        </w:rPr>
      </w:pPr>
    </w:p>
    <w:p w14:paraId="46465E56" w14:textId="77777777"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14:paraId="149DE735" w14:textId="19606882" w:rsidR="00766C72" w:rsidRDefault="00766C72" w:rsidP="00766C72">
      <w:pPr>
        <w:ind w:left="175" w:firstLine="993"/>
        <w:rPr>
          <w:ins w:id="124" w:author="Hildén Antti Juhani" w:date="2019-04-10T09:23:00Z"/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  <w:t>Asiakas, joka palkkaa joulupukkityöntekijän verkkosivun kautta</w:t>
      </w:r>
    </w:p>
    <w:p w14:paraId="2295FEB9" w14:textId="28A5EC06" w:rsidR="00194A14" w:rsidRPr="00A311B6" w:rsidRDefault="00194A14" w:rsidP="00766C72">
      <w:pPr>
        <w:ind w:left="175" w:firstLine="993"/>
        <w:rPr>
          <w:lang w:val="fi-FI"/>
        </w:rPr>
      </w:pPr>
      <w:ins w:id="125" w:author="Hildén Antti Juhani" w:date="2019-04-10T09:23:00Z">
        <w:r>
          <w:rPr>
            <w:lang w:val="fi-FI"/>
          </w:rPr>
          <w:t>Koordinaattori</w:t>
        </w:r>
        <w:r>
          <w:rPr>
            <w:lang w:val="fi-FI"/>
          </w:rPr>
          <w:tab/>
          <w:t>Työntekijä, joka tekee joulupukkien reitit ja aikataulut</w:t>
        </w:r>
      </w:ins>
      <w:ins w:id="126" w:author="Hildén Antti Juhani" w:date="2019-04-10T09:30:00Z">
        <w:r>
          <w:rPr>
            <w:lang w:val="fi-FI"/>
          </w:rPr>
          <w:t>.</w:t>
        </w:r>
      </w:ins>
    </w:p>
    <w:p w14:paraId="08BB8731" w14:textId="77777777"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MySQL-ohjelmaan perustuva tietokanta, joka tallentaa kaikki palkkaukseen tarvittavat tiedot, kuten nimet, puhellinnumerot, sähköpostiosoitteet ym.</w:t>
      </w:r>
    </w:p>
    <w:p w14:paraId="1D3E195A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14:paraId="725F4E29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14:paraId="4D466B23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Structured Query Language- ohjelmointikieli, jolla kommunikoidaan tietokannan kanssa</w:t>
      </w:r>
    </w:p>
    <w:p w14:paraId="2188FB74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Hypertext Preprocessor- ohjelmointikieli, jolla tehdään nettisivun toiminnot ja tietokannan kyselyt ja yhteydet</w:t>
      </w:r>
    </w:p>
    <w:p w14:paraId="1F234D89" w14:textId="77777777"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Cascading Style Sheets- ohjelmointikieli, jota käytetään nettisivun ulkoasuun</w:t>
      </w:r>
    </w:p>
    <w:p w14:paraId="286243AF" w14:textId="77777777"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lastRenderedPageBreak/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Hypertext Markup Language- ohjelmointikieli, joka on nettisivun runko</w:t>
      </w:r>
    </w:p>
    <w:p w14:paraId="5CCB4BEA" w14:textId="77777777"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14:paraId="7E2C4AD0" w14:textId="77777777" w:rsidR="00766C72" w:rsidRPr="00766C72" w:rsidRDefault="00766C72" w:rsidP="00766C72">
      <w:pPr>
        <w:rPr>
          <w:lang w:val="fi-FI"/>
        </w:rPr>
      </w:pPr>
    </w:p>
    <w:p w14:paraId="043F029B" w14:textId="77777777" w:rsidR="00926DC8" w:rsidRDefault="00926DC8" w:rsidP="00926DC8">
      <w:pPr>
        <w:pStyle w:val="Heading1"/>
        <w:rPr>
          <w:lang w:val="fi-FI"/>
        </w:rPr>
      </w:pPr>
      <w:bookmarkStart w:id="127" w:name="_Toc5192383"/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127"/>
    </w:p>
    <w:p w14:paraId="00539D4C" w14:textId="77777777" w:rsidR="00152E6E" w:rsidRDefault="00152E6E" w:rsidP="00152E6E">
      <w:pPr>
        <w:pStyle w:val="Heading2"/>
        <w:rPr>
          <w:lang w:val="fi-FI"/>
        </w:rPr>
      </w:pPr>
      <w:bookmarkStart w:id="128" w:name="_Toc5192384"/>
      <w:r>
        <w:rPr>
          <w:lang w:val="fi-FI"/>
        </w:rPr>
        <w:t>3.1 ER-kaavio</w:t>
      </w:r>
      <w:bookmarkEnd w:id="128"/>
    </w:p>
    <w:commentRangeStart w:id="129"/>
    <w:commentRangeStart w:id="130"/>
    <w:p w14:paraId="22C62DCD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 w14:anchorId="3322E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329.25pt" o:ole="">
            <v:imagedata r:id="rId15" o:title=""/>
          </v:shape>
          <o:OLEObject Type="Embed" ProgID="Visio.Drawing.15" ShapeID="_x0000_i1025" DrawAspect="Content" ObjectID="_1616399348" r:id="rId16"/>
        </w:object>
      </w:r>
      <w:commentRangeEnd w:id="129"/>
      <w:commentRangeEnd w:id="130"/>
      <w:r w:rsidR="002F16F8">
        <w:rPr>
          <w:rStyle w:val="CommentReference"/>
        </w:rPr>
        <w:commentReference w:id="129"/>
      </w:r>
      <w:r w:rsidR="002F16F8">
        <w:rPr>
          <w:rStyle w:val="CommentReference"/>
        </w:rPr>
        <w:commentReference w:id="130"/>
      </w:r>
    </w:p>
    <w:p w14:paraId="0355E4EC" w14:textId="77777777" w:rsidR="00152E6E" w:rsidRDefault="00152E6E" w:rsidP="00152E6E">
      <w:pPr>
        <w:pStyle w:val="Heading2"/>
        <w:rPr>
          <w:lang w:val="fi-FI"/>
        </w:rPr>
      </w:pPr>
      <w:bookmarkStart w:id="131" w:name="_Toc5192385"/>
      <w:r>
        <w:rPr>
          <w:lang w:val="fi-FI"/>
        </w:rPr>
        <w:lastRenderedPageBreak/>
        <w:t xml:space="preserve">3.2 </w:t>
      </w:r>
      <w:commentRangeStart w:id="132"/>
      <w:r>
        <w:rPr>
          <w:lang w:val="fi-FI"/>
        </w:rPr>
        <w:t>Tietokantakaavio</w:t>
      </w:r>
      <w:bookmarkEnd w:id="131"/>
      <w:commentRangeEnd w:id="132"/>
      <w:r w:rsidR="008F55D2">
        <w:rPr>
          <w:rStyle w:val="CommentReference"/>
          <w:rFonts w:asciiTheme="minorHAnsi" w:eastAsiaTheme="minorHAnsi" w:hAnsiTheme="minorHAnsi" w:cstheme="minorBidi"/>
          <w:color w:val="auto"/>
        </w:rPr>
        <w:commentReference w:id="132"/>
      </w:r>
    </w:p>
    <w:p w14:paraId="113BEBA8" w14:textId="77777777"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 w14:anchorId="213149F4">
          <v:shape id="_x0000_i1026" type="#_x0000_t75" style="width:529.5pt;height:383.25pt" o:ole="">
            <v:imagedata r:id="rId17" o:title=""/>
          </v:shape>
          <o:OLEObject Type="Embed" ProgID="Visio.Drawing.15" ShapeID="_x0000_i1026" DrawAspect="Content" ObjectID="_1616399349" r:id="rId18"/>
        </w:object>
      </w:r>
    </w:p>
    <w:p w14:paraId="37D9BC39" w14:textId="77777777" w:rsidR="00926DC8" w:rsidRDefault="00926DC8" w:rsidP="00926DC8">
      <w:pPr>
        <w:pStyle w:val="Heading1"/>
        <w:rPr>
          <w:lang w:val="fi-FI"/>
        </w:rPr>
      </w:pPr>
      <w:bookmarkStart w:id="133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133"/>
      <w:r w:rsidR="00152E6E">
        <w:rPr>
          <w:lang w:val="fi-FI"/>
        </w:rPr>
        <w:t xml:space="preserve"> </w:t>
      </w:r>
    </w:p>
    <w:p w14:paraId="3716AE26" w14:textId="77777777" w:rsidR="00AD7E87" w:rsidRDefault="00AD7E87" w:rsidP="00AD7E87">
      <w:pPr>
        <w:pStyle w:val="Heading2"/>
        <w:rPr>
          <w:lang w:val="fi-FI"/>
        </w:rPr>
      </w:pPr>
      <w:bookmarkStart w:id="134" w:name="_Toc5192387"/>
      <w:r>
        <w:rPr>
          <w:lang w:val="fi-FI"/>
        </w:rPr>
        <w:t>4.1 Pääkäyttäjä</w:t>
      </w:r>
      <w:bookmarkEnd w:id="134"/>
    </w:p>
    <w:bookmarkStart w:id="135" w:name="_MON_1616395368"/>
    <w:bookmarkEnd w:id="135"/>
    <w:p w14:paraId="7C23C0AB" w14:textId="762A2A29" w:rsidR="00AD7E87" w:rsidRDefault="00E16388" w:rsidP="00AD7E87">
      <w:pPr>
        <w:rPr>
          <w:lang w:val="fi-FI"/>
        </w:rPr>
      </w:pPr>
      <w:r>
        <w:rPr>
          <w:lang w:val="fi-FI"/>
        </w:rPr>
        <w:object w:dxaOrig="9300" w:dyaOrig="5910" w14:anchorId="695EC979">
          <v:shape id="_x0000_i1027" type="#_x0000_t75" style="width:417.75pt;height:265.5pt" o:ole="">
            <v:imagedata r:id="rId19" o:title=""/>
          </v:shape>
          <o:OLEObject Type="Embed" ProgID="Visio.Drawing.15" ShapeID="_x0000_i1027" DrawAspect="Content" ObjectID="_1616399350" r:id="rId20"/>
        </w:object>
      </w:r>
    </w:p>
    <w:p w14:paraId="3E4283F8" w14:textId="77777777" w:rsidR="00AD7E87" w:rsidRDefault="00AD7E87" w:rsidP="00AD7E87">
      <w:pPr>
        <w:pStyle w:val="Heading2"/>
        <w:rPr>
          <w:lang w:val="fi-FI"/>
        </w:rPr>
      </w:pPr>
      <w:bookmarkStart w:id="136" w:name="_Toc5192388"/>
      <w:r>
        <w:rPr>
          <w:lang w:val="fi-FI"/>
        </w:rPr>
        <w:t>4.2 Joulupukki</w:t>
      </w:r>
      <w:bookmarkEnd w:id="136"/>
    </w:p>
    <w:p w14:paraId="18CD8A27" w14:textId="5CD8F452" w:rsidR="00AD7E87" w:rsidRDefault="00CD719D" w:rsidP="00AD7E87">
      <w:pPr>
        <w:rPr>
          <w:lang w:val="fi-FI"/>
        </w:rPr>
      </w:pPr>
      <w:r>
        <w:rPr>
          <w:lang w:val="fi-FI"/>
        </w:rPr>
        <w:object w:dxaOrig="8910" w:dyaOrig="4665" w14:anchorId="75735D4C">
          <v:shape id="_x0000_i1028" type="#_x0000_t75" style="width:430.5pt;height:223.5pt" o:ole="">
            <v:imagedata r:id="rId21" o:title=""/>
          </v:shape>
          <o:OLEObject Type="Embed" ProgID="Visio.Drawing.15" ShapeID="_x0000_i1028" DrawAspect="Content" ObjectID="_1616399351" r:id="rId22"/>
        </w:object>
      </w:r>
    </w:p>
    <w:p w14:paraId="54ACBF47" w14:textId="77777777" w:rsidR="00AD7E87" w:rsidRDefault="00AD7E87" w:rsidP="00AD7E87">
      <w:pPr>
        <w:pStyle w:val="Heading2"/>
        <w:rPr>
          <w:lang w:val="fi-FI"/>
        </w:rPr>
      </w:pPr>
      <w:bookmarkStart w:id="137" w:name="_Toc5192389"/>
      <w:r>
        <w:rPr>
          <w:lang w:val="fi-FI"/>
        </w:rPr>
        <w:lastRenderedPageBreak/>
        <w:t>4.3 Asiakas</w:t>
      </w:r>
      <w:bookmarkEnd w:id="137"/>
    </w:p>
    <w:p w14:paraId="0232D9F8" w14:textId="77777777"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 w14:anchorId="14B306A3">
          <v:shape id="_x0000_i1029" type="#_x0000_t75" style="width:412.5pt;height:216.75pt" o:ole="">
            <v:imagedata r:id="rId23" o:title=""/>
          </v:shape>
          <o:OLEObject Type="Embed" ProgID="Visio.Drawing.15" ShapeID="_x0000_i1029" DrawAspect="Content" ObjectID="_1616399352" r:id="rId24"/>
        </w:object>
      </w:r>
    </w:p>
    <w:p w14:paraId="5F7E9830" w14:textId="77777777" w:rsidR="00152E6E" w:rsidRDefault="00926DC8" w:rsidP="00926DC8">
      <w:pPr>
        <w:pStyle w:val="Heading1"/>
        <w:rPr>
          <w:lang w:val="fi-FI"/>
        </w:rPr>
      </w:pPr>
      <w:bookmarkStart w:id="138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</w:t>
      </w:r>
      <w:commentRangeStart w:id="139"/>
      <w:r w:rsidR="00152E6E">
        <w:rPr>
          <w:lang w:val="fi-FI"/>
        </w:rPr>
        <w:t>käyttötapaukset</w:t>
      </w:r>
      <w:bookmarkEnd w:id="138"/>
      <w:commentRangeEnd w:id="139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39"/>
      </w:r>
    </w:p>
    <w:p w14:paraId="16A1557D" w14:textId="77777777" w:rsidR="007225C8" w:rsidRPr="007325DB" w:rsidRDefault="007225C8" w:rsidP="007225C8">
      <w:pPr>
        <w:pStyle w:val="Heading2"/>
        <w:ind w:left="425"/>
        <w:rPr>
          <w:lang w:val="fi-FI"/>
        </w:rPr>
      </w:pPr>
      <w:bookmarkStart w:id="140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140"/>
    </w:p>
    <w:p w14:paraId="46594D0A" w14:textId="77777777" w:rsidR="007225C8" w:rsidRPr="007325DB" w:rsidRDefault="007225C8" w:rsidP="007225C8">
      <w:pPr>
        <w:rPr>
          <w:lang w:val="fi-FI"/>
        </w:rPr>
      </w:pPr>
    </w:p>
    <w:p w14:paraId="6AED4E0C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14:paraId="2CD82543" w14:textId="77777777"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14:paraId="7B1A3B6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865C3D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331819C1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14:paraId="3EA0CF7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A44C81A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7BBD512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14:paraId="28E0335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C1E84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14:paraId="79CEBC1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0B123C5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14:paraId="55A16677" w14:textId="77777777" w:rsidR="007225C8" w:rsidRPr="007325DB" w:rsidRDefault="007225C8" w:rsidP="007225C8">
      <w:pPr>
        <w:pStyle w:val="Heading2"/>
        <w:ind w:firstLine="360"/>
        <w:rPr>
          <w:lang w:val="fi-FI"/>
        </w:rPr>
      </w:pPr>
      <w:bookmarkStart w:id="141" w:name="_Toc5192392"/>
      <w:r>
        <w:rPr>
          <w:lang w:val="fi-FI"/>
        </w:rPr>
        <w:lastRenderedPageBreak/>
        <w:t>5.2 Sähköposti varmistus</w:t>
      </w:r>
      <w:bookmarkEnd w:id="141"/>
    </w:p>
    <w:p w14:paraId="2BE4B80D" w14:textId="77777777" w:rsidR="007225C8" w:rsidRPr="007325DB" w:rsidRDefault="007225C8" w:rsidP="007225C8">
      <w:pPr>
        <w:rPr>
          <w:lang w:val="fi-FI"/>
        </w:rPr>
      </w:pPr>
    </w:p>
    <w:p w14:paraId="007595E1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14:paraId="3A03935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14:paraId="3637FF5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14:paraId="1D4C96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E288027" w14:textId="77777777"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14:paraId="12C91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488DEB0F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14:paraId="077F6FC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14:paraId="3EEECF4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6A937970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36A6ADE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336B610C" w14:textId="77777777"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976DE2E" w14:textId="77777777" w:rsidR="0031032C" w:rsidRDefault="0031032C" w:rsidP="0031032C">
      <w:pPr>
        <w:ind w:left="360"/>
        <w:rPr>
          <w:lang w:val="fi-FI"/>
        </w:rPr>
      </w:pPr>
    </w:p>
    <w:p w14:paraId="203655DE" w14:textId="77777777" w:rsidR="0031032C" w:rsidRDefault="0031032C" w:rsidP="0031032C">
      <w:pPr>
        <w:ind w:left="360"/>
        <w:rPr>
          <w:lang w:val="fi-FI"/>
        </w:rPr>
      </w:pPr>
    </w:p>
    <w:p w14:paraId="5F88E03E" w14:textId="77777777" w:rsidR="0031032C" w:rsidRDefault="0031032C" w:rsidP="0031032C">
      <w:pPr>
        <w:ind w:left="360"/>
        <w:rPr>
          <w:lang w:val="fi-FI"/>
        </w:rPr>
      </w:pPr>
    </w:p>
    <w:p w14:paraId="210F8603" w14:textId="77777777" w:rsidR="0031032C" w:rsidRDefault="0031032C" w:rsidP="0031032C">
      <w:pPr>
        <w:ind w:left="360"/>
        <w:rPr>
          <w:lang w:val="fi-FI"/>
        </w:rPr>
      </w:pPr>
    </w:p>
    <w:p w14:paraId="6B94F29C" w14:textId="77777777" w:rsidR="0031032C" w:rsidRDefault="0031032C" w:rsidP="0031032C">
      <w:pPr>
        <w:ind w:left="360"/>
        <w:rPr>
          <w:lang w:val="fi-FI"/>
        </w:rPr>
      </w:pPr>
    </w:p>
    <w:p w14:paraId="4C2C3C7D" w14:textId="77777777" w:rsidR="0031032C" w:rsidRDefault="0031032C" w:rsidP="0031032C">
      <w:pPr>
        <w:ind w:left="360"/>
        <w:rPr>
          <w:lang w:val="fi-FI"/>
        </w:rPr>
      </w:pPr>
    </w:p>
    <w:p w14:paraId="58195DF4" w14:textId="77777777" w:rsidR="0031032C" w:rsidRDefault="0031032C" w:rsidP="0031032C">
      <w:pPr>
        <w:ind w:left="360"/>
        <w:rPr>
          <w:lang w:val="fi-FI"/>
        </w:rPr>
      </w:pPr>
    </w:p>
    <w:p w14:paraId="60362B9C" w14:textId="77777777" w:rsidR="0031032C" w:rsidRDefault="0031032C" w:rsidP="0031032C">
      <w:pPr>
        <w:ind w:left="360"/>
        <w:rPr>
          <w:lang w:val="fi-FI"/>
        </w:rPr>
      </w:pPr>
    </w:p>
    <w:p w14:paraId="1933F4F0" w14:textId="77777777" w:rsidR="0031032C" w:rsidRDefault="0031032C" w:rsidP="0031032C">
      <w:pPr>
        <w:ind w:left="360"/>
        <w:rPr>
          <w:lang w:val="fi-FI"/>
        </w:rPr>
      </w:pPr>
    </w:p>
    <w:p w14:paraId="794858ED" w14:textId="77777777" w:rsidR="0031032C" w:rsidRDefault="0031032C" w:rsidP="0031032C">
      <w:pPr>
        <w:ind w:left="360"/>
        <w:rPr>
          <w:lang w:val="fi-FI"/>
        </w:rPr>
      </w:pPr>
    </w:p>
    <w:p w14:paraId="67886FB6" w14:textId="77777777" w:rsidR="0031032C" w:rsidRDefault="0031032C" w:rsidP="0031032C">
      <w:pPr>
        <w:ind w:left="360"/>
        <w:rPr>
          <w:lang w:val="fi-FI"/>
        </w:rPr>
      </w:pPr>
    </w:p>
    <w:p w14:paraId="78327D71" w14:textId="77777777" w:rsidR="007225C8" w:rsidRPr="0031032C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2" w:name="_Toc5192393"/>
      <w:r>
        <w:rPr>
          <w:lang w:val="fi-FI"/>
        </w:rPr>
        <w:lastRenderedPageBreak/>
        <w:t>Tilauksen seuranta</w:t>
      </w:r>
      <w:bookmarkEnd w:id="142"/>
    </w:p>
    <w:p w14:paraId="4403609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14:paraId="509C991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14:paraId="22A97E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B67572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687852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380B1689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14:paraId="1C6C4D8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14:paraId="01E7F4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A9C1AB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14:paraId="11B978C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35B782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71C8446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5C0B35B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3" w:name="_Toc5192394"/>
      <w:r>
        <w:rPr>
          <w:lang w:val="fi-FI"/>
        </w:rPr>
        <w:lastRenderedPageBreak/>
        <w:t>Rekisteröityminen</w:t>
      </w:r>
      <w:bookmarkEnd w:id="143"/>
    </w:p>
    <w:p w14:paraId="35178CFC" w14:textId="77777777" w:rsidR="007225C8" w:rsidRPr="007325DB" w:rsidRDefault="007225C8" w:rsidP="007225C8">
      <w:pPr>
        <w:rPr>
          <w:lang w:val="fi-FI"/>
        </w:rPr>
      </w:pPr>
    </w:p>
    <w:p w14:paraId="6388768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14:paraId="0538618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14:paraId="5F033AC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9F20AD5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596457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0F51B37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7621CD0B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14:paraId="09C4047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14:paraId="3FEB878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49BAC7B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14:paraId="1D8BAAF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22B96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2D26AC5C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3FAF12E6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4" w:name="_Toc5192395"/>
      <w:r>
        <w:rPr>
          <w:lang w:val="fi-FI"/>
        </w:rPr>
        <w:lastRenderedPageBreak/>
        <w:t>Kirjautuminen</w:t>
      </w:r>
      <w:bookmarkEnd w:id="144"/>
    </w:p>
    <w:p w14:paraId="3A74D45A" w14:textId="77777777" w:rsidR="007225C8" w:rsidRPr="007325DB" w:rsidRDefault="007225C8" w:rsidP="007225C8">
      <w:pPr>
        <w:rPr>
          <w:lang w:val="fi-FI"/>
        </w:rPr>
      </w:pPr>
    </w:p>
    <w:p w14:paraId="2F034F85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14:paraId="2D0E7E74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14:paraId="2015F9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14:paraId="0611FA7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7AC2AC4D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1958F69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04F8D900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14:paraId="59A975D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14:paraId="5519C23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83BC7E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14:paraId="0870337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374556B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30FDD23F" w14:textId="77777777" w:rsidR="007225C8" w:rsidRPr="007325DB" w:rsidRDefault="007225C8" w:rsidP="007225C8">
      <w:pPr>
        <w:rPr>
          <w:lang w:val="fi-FI"/>
        </w:rPr>
      </w:pPr>
    </w:p>
    <w:p w14:paraId="147795B4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AB6D390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5" w:name="_Toc5192396"/>
      <w:r>
        <w:rPr>
          <w:lang w:val="fi-FI"/>
        </w:rPr>
        <w:lastRenderedPageBreak/>
        <w:t>Pukki rekisteröinnin hyväksyminen</w:t>
      </w:r>
      <w:bookmarkEnd w:id="145"/>
    </w:p>
    <w:p w14:paraId="62DF057D" w14:textId="77777777" w:rsidR="007225C8" w:rsidRPr="007325DB" w:rsidRDefault="007225C8" w:rsidP="007225C8">
      <w:pPr>
        <w:rPr>
          <w:lang w:val="fi-FI"/>
        </w:rPr>
      </w:pPr>
    </w:p>
    <w:p w14:paraId="20E285DF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14:paraId="2D36805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14:paraId="1EE6A2F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1107706C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5708EA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A1DE8C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5877C5AD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14:paraId="05E75E36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14:paraId="1815E15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1A73528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5532B3A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1523E67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1D4E1FCE" w14:textId="77777777" w:rsidR="007225C8" w:rsidRPr="007325DB" w:rsidRDefault="007225C8" w:rsidP="007225C8">
      <w:pPr>
        <w:rPr>
          <w:lang w:val="fi-FI"/>
        </w:rPr>
      </w:pPr>
    </w:p>
    <w:p w14:paraId="5926E5DF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444D7327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6" w:name="_Toc5192397"/>
      <w:r>
        <w:rPr>
          <w:lang w:val="fi-FI"/>
        </w:rPr>
        <w:lastRenderedPageBreak/>
        <w:t>Reitin luonti</w:t>
      </w:r>
      <w:bookmarkEnd w:id="146"/>
    </w:p>
    <w:p w14:paraId="6A478285" w14:textId="77777777" w:rsidR="007225C8" w:rsidRPr="007325DB" w:rsidRDefault="007225C8" w:rsidP="007225C8">
      <w:pPr>
        <w:rPr>
          <w:lang w:val="fi-FI"/>
        </w:rPr>
      </w:pPr>
    </w:p>
    <w:p w14:paraId="546722F9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14:paraId="13B59190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14:paraId="379DF26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4168BF31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6A7BA4F9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2474CD0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FEB81CE" w14:textId="77777777"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14:paraId="78DF8F01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14:paraId="337E0B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0579FA84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38C4DCE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2891A5FD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76999FB1" w14:textId="77777777"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14:paraId="7E903FC2" w14:textId="77777777" w:rsidR="007225C8" w:rsidRPr="007325DB" w:rsidRDefault="007225C8" w:rsidP="0031032C">
      <w:pPr>
        <w:pStyle w:val="Heading2"/>
        <w:numPr>
          <w:ilvl w:val="1"/>
          <w:numId w:val="10"/>
        </w:numPr>
        <w:rPr>
          <w:lang w:val="fi-FI"/>
        </w:rPr>
      </w:pPr>
      <w:bookmarkStart w:id="147" w:name="_Toc5192398"/>
      <w:commentRangeStart w:id="148"/>
      <w:r>
        <w:rPr>
          <w:lang w:val="fi-FI"/>
        </w:rPr>
        <w:lastRenderedPageBreak/>
        <w:t>Tiedonpoisto</w:t>
      </w:r>
      <w:bookmarkEnd w:id="147"/>
      <w:commentRangeEnd w:id="148"/>
      <w:r w:rsidR="001C0478">
        <w:rPr>
          <w:rStyle w:val="CommentReference"/>
          <w:rFonts w:asciiTheme="minorHAnsi" w:eastAsiaTheme="minorHAnsi" w:hAnsiTheme="minorHAnsi" w:cstheme="minorBidi"/>
          <w:color w:val="auto"/>
        </w:rPr>
        <w:commentReference w:id="148"/>
      </w:r>
    </w:p>
    <w:p w14:paraId="7EEAFC6B" w14:textId="77777777" w:rsidR="007225C8" w:rsidRPr="007325DB" w:rsidRDefault="007225C8" w:rsidP="007225C8">
      <w:pPr>
        <w:rPr>
          <w:lang w:val="fi-FI"/>
        </w:rPr>
      </w:pPr>
    </w:p>
    <w:p w14:paraId="17E29A52" w14:textId="77777777"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14:paraId="6B470298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14:paraId="1E3B7403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14:paraId="69DE550E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14:paraId="1171DC3F" w14:textId="77777777"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 xml:space="preserve">Pääkäyttäjä poistaa </w:t>
      </w:r>
      <w:commentRangeStart w:id="149"/>
      <w:r>
        <w:rPr>
          <w:lang w:val="fi-FI"/>
        </w:rPr>
        <w:t xml:space="preserve">pukin </w:t>
      </w:r>
      <w:commentRangeEnd w:id="149"/>
      <w:r w:rsidR="001C0478">
        <w:rPr>
          <w:rStyle w:val="CommentReference"/>
        </w:rPr>
        <w:commentReference w:id="149"/>
      </w:r>
      <w:r>
        <w:rPr>
          <w:lang w:val="fi-FI"/>
        </w:rPr>
        <w:t>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581B0E6A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14:paraId="2104D4D2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51654DBC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14:paraId="36641025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14:paraId="37CC3608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14:paraId="30419B89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14:paraId="5FF8AD4F" w14:textId="77777777"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14:paraId="621DA808" w14:textId="77777777" w:rsidR="007225C8" w:rsidRPr="007325DB" w:rsidRDefault="007225C8" w:rsidP="007225C8">
      <w:pPr>
        <w:rPr>
          <w:lang w:val="fi-FI"/>
        </w:rPr>
      </w:pPr>
    </w:p>
    <w:p w14:paraId="26C4302C" w14:textId="77777777" w:rsidR="007225C8" w:rsidRPr="007325DB" w:rsidRDefault="007225C8" w:rsidP="007225C8">
      <w:pPr>
        <w:rPr>
          <w:lang w:val="fi-FI"/>
        </w:rPr>
      </w:pPr>
    </w:p>
    <w:p w14:paraId="4F78C5BA" w14:textId="77777777" w:rsidR="00152E6E" w:rsidRDefault="00926DC8" w:rsidP="00152E6E">
      <w:pPr>
        <w:pStyle w:val="Heading1"/>
        <w:rPr>
          <w:lang w:val="fi-FI"/>
        </w:rPr>
      </w:pPr>
      <w:bookmarkStart w:id="150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150"/>
    </w:p>
    <w:p w14:paraId="67463DD2" w14:textId="77777777" w:rsidR="00152E6E" w:rsidRDefault="00436932" w:rsidP="00436932">
      <w:pPr>
        <w:pStyle w:val="Heading2"/>
        <w:rPr>
          <w:lang w:val="fi-FI"/>
        </w:rPr>
      </w:pPr>
      <w:bookmarkStart w:id="151" w:name="_Toc5192400"/>
      <w:r>
        <w:rPr>
          <w:lang w:val="fi-FI"/>
        </w:rPr>
        <w:t>6.1 Laitteistoliittymät</w:t>
      </w:r>
      <w:bookmarkEnd w:id="151"/>
    </w:p>
    <w:p w14:paraId="0CBE858C" w14:textId="77777777"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14:paraId="041600B0" w14:textId="77777777" w:rsidR="00436932" w:rsidRDefault="00436932" w:rsidP="00436932">
      <w:pPr>
        <w:pStyle w:val="Heading2"/>
        <w:rPr>
          <w:lang w:val="fi-FI"/>
        </w:rPr>
      </w:pPr>
      <w:bookmarkStart w:id="152" w:name="_Toc5192401"/>
      <w:r>
        <w:rPr>
          <w:lang w:val="fi-FI"/>
        </w:rPr>
        <w:t>6.2 Ulkoiset liittymät</w:t>
      </w:r>
      <w:bookmarkEnd w:id="152"/>
    </w:p>
    <w:p w14:paraId="5B251596" w14:textId="77777777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14:paraId="38B9F76E" w14:textId="113B3CAC" w:rsidR="00436932" w:rsidRDefault="00436932" w:rsidP="00436932">
      <w:pPr>
        <w:pStyle w:val="Heading2"/>
        <w:rPr>
          <w:lang w:val="fi-FI"/>
        </w:rPr>
      </w:pPr>
      <w:bookmarkStart w:id="153" w:name="_Toc5192402"/>
      <w:r>
        <w:rPr>
          <w:lang w:val="fi-FI"/>
        </w:rPr>
        <w:t xml:space="preserve">6.3 </w:t>
      </w:r>
      <w:ins w:id="154" w:author="Hildén Antti Juhani" w:date="2019-04-10T09:37:00Z">
        <w:r w:rsidR="000B6694">
          <w:rPr>
            <w:lang w:val="fi-FI"/>
          </w:rPr>
          <w:t>Tietoliikenneliittymät</w:t>
        </w:r>
      </w:ins>
      <w:del w:id="155" w:author="Hildén Antti Juhani" w:date="2019-04-10T09:37:00Z">
        <w:r w:rsidDel="000B6694">
          <w:rPr>
            <w:lang w:val="fi-FI"/>
          </w:rPr>
          <w:delText>Tietoliikenneliittymät</w:delText>
        </w:r>
      </w:del>
      <w:bookmarkEnd w:id="153"/>
    </w:p>
    <w:p w14:paraId="51560BEE" w14:textId="60D20128"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</w:r>
      <w:del w:id="156" w:author="Hildén Antti Juhani" w:date="2019-04-10T09:37:00Z">
        <w:r w:rsidDel="000B6694">
          <w:rPr>
            <w:lang w:val="fi-FI"/>
          </w:rPr>
          <w:delText>-</w:delText>
        </w:r>
      </w:del>
      <w:ins w:id="157" w:author="Hildén Antti Juhani" w:date="2019-04-10T09:37:00Z">
        <w:r w:rsidR="000B6694">
          <w:rPr>
            <w:lang w:val="fi-FI"/>
          </w:rPr>
          <w:t>Sähköpostien lähettäminen.</w:t>
        </w:r>
      </w:ins>
    </w:p>
    <w:p w14:paraId="6D14828C" w14:textId="77777777" w:rsidR="00926DC8" w:rsidRDefault="00926DC8" w:rsidP="00926DC8">
      <w:pPr>
        <w:pStyle w:val="Heading1"/>
        <w:rPr>
          <w:lang w:val="fi-FI"/>
        </w:rPr>
      </w:pPr>
      <w:bookmarkStart w:id="158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158"/>
    </w:p>
    <w:p w14:paraId="46E133F0" w14:textId="77777777"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14:paraId="48925A6D" w14:textId="570A3A2C" w:rsidR="00926DC8" w:rsidRDefault="00926DC8" w:rsidP="00926DC8">
      <w:pPr>
        <w:pStyle w:val="Heading1"/>
        <w:rPr>
          <w:lang w:val="fi-FI"/>
        </w:rPr>
      </w:pPr>
      <w:bookmarkStart w:id="159" w:name="_Toc5192404"/>
      <w:r w:rsidRPr="00102A2F">
        <w:rPr>
          <w:lang w:val="fi-FI"/>
        </w:rPr>
        <w:t>8.</w:t>
      </w:r>
      <w:ins w:id="160" w:author="Hildén Antti Juhani" w:date="2019-04-10T09:37:00Z">
        <w:r w:rsidR="000B6694">
          <w:rPr>
            <w:lang w:val="fi-FI"/>
          </w:rPr>
          <w:t xml:space="preserve"> Jatkokehitysajatuksia</w:t>
        </w:r>
      </w:ins>
      <w:del w:id="161" w:author="Hildén Antti Juhani" w:date="2019-04-10T09:37:00Z">
        <w:r w:rsidR="00152E6E" w:rsidDel="000B6694">
          <w:rPr>
            <w:lang w:val="fi-FI"/>
          </w:rPr>
          <w:delText xml:space="preserve"> Jatkokehitysajatuksia</w:delText>
        </w:r>
      </w:del>
      <w:bookmarkEnd w:id="159"/>
    </w:p>
    <w:p w14:paraId="31A3D214" w14:textId="36C1217C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del w:id="162" w:author="Hildén Antti Juhani" w:date="2019-04-10T09:37:00Z">
        <w:r w:rsidR="001148F8" w:rsidDel="000B6694">
          <w:rPr>
            <w:lang w:val="fi-FI"/>
          </w:rPr>
          <w:delText>Parempi systeemi.</w:delText>
        </w:r>
      </w:del>
      <w:ins w:id="163" w:author="Hildén Antti Juhani" w:date="2019-04-10T09:37:00Z">
        <w:r w:rsidR="000B6694">
          <w:rPr>
            <w:lang w:val="fi-FI"/>
          </w:rPr>
          <w:t>TBA</w:t>
        </w:r>
      </w:ins>
    </w:p>
    <w:p w14:paraId="74BF11DE" w14:textId="77777777" w:rsidR="00926DC8" w:rsidRDefault="00926DC8" w:rsidP="00926DC8">
      <w:pPr>
        <w:pStyle w:val="Heading1"/>
        <w:rPr>
          <w:lang w:val="fi-FI"/>
        </w:rPr>
      </w:pPr>
      <w:bookmarkStart w:id="164" w:name="_Toc5192405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164"/>
    </w:p>
    <w:p w14:paraId="611D7239" w14:textId="77777777"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14:paraId="41B3E939" w14:textId="77777777" w:rsidR="00152E6E" w:rsidRPr="00152E6E" w:rsidRDefault="00152E6E" w:rsidP="00152E6E">
      <w:pPr>
        <w:pStyle w:val="Heading1"/>
        <w:rPr>
          <w:lang w:val="fi-FI"/>
        </w:rPr>
      </w:pPr>
      <w:bookmarkStart w:id="165" w:name="_Toc5192406"/>
      <w:r>
        <w:rPr>
          <w:lang w:val="fi-FI"/>
        </w:rPr>
        <w:t>Liitteet</w:t>
      </w:r>
      <w:bookmarkEnd w:id="165"/>
    </w:p>
    <w:p w14:paraId="2E06F47E" w14:textId="3E502C1C" w:rsidR="00152E6E" w:rsidRDefault="00152E6E" w:rsidP="00152E6E">
      <w:pPr>
        <w:pStyle w:val="ListParagraph"/>
        <w:numPr>
          <w:ilvl w:val="0"/>
          <w:numId w:val="7"/>
        </w:numPr>
        <w:rPr>
          <w:ins w:id="166" w:author="Hildén Antti Juhani" w:date="2019-04-10T11:02:00Z"/>
          <w:lang w:val="fi-FI"/>
        </w:rPr>
      </w:pPr>
      <w:del w:id="167" w:author="Hildén Antti Juhani" w:date="2019-04-10T11:02:00Z">
        <w:r w:rsidDel="00C82CEA">
          <w:rPr>
            <w:lang w:val="fi-FI"/>
          </w:rPr>
          <w:delText>Use-Case</w:delText>
        </w:r>
      </w:del>
      <w:ins w:id="168" w:author="Hildén Antti Juhani" w:date="2019-04-10T11:02:00Z">
        <w:r w:rsidR="00C82CEA">
          <w:rPr>
            <w:lang w:val="fi-FI"/>
          </w:rPr>
          <w:t>Käyttötapauskaavio</w:t>
        </w:r>
        <w:bookmarkStart w:id="169" w:name="_GoBack"/>
        <w:bookmarkEnd w:id="169"/>
      </w:ins>
    </w:p>
    <w:p w14:paraId="114F5431" w14:textId="3FBE836C" w:rsidR="00C82CEA" w:rsidRDefault="00C82CEA" w:rsidP="00C82CEA">
      <w:pPr>
        <w:pStyle w:val="ListParagraph"/>
        <w:rPr>
          <w:lang w:val="fi-FI"/>
        </w:rPr>
        <w:pPrChange w:id="170" w:author="Hildén Antti Juhani" w:date="2019-04-10T11:02:00Z">
          <w:pPr>
            <w:pStyle w:val="ListParagraph"/>
            <w:numPr>
              <w:numId w:val="7"/>
            </w:numPr>
            <w:ind w:hanging="360"/>
          </w:pPr>
        </w:pPrChange>
      </w:pPr>
      <w:ins w:id="171" w:author="Hildén Antti Juhani" w:date="2019-04-10T11:02:00Z">
        <w:r>
          <w:object w:dxaOrig="10501" w:dyaOrig="9751" w14:anchorId="2B5D9233">
            <v:shape id="_x0000_i1030" type="#_x0000_t75" style="width:468pt;height:434.25pt" o:ole="">
              <v:imagedata r:id="rId25" o:title=""/>
            </v:shape>
            <o:OLEObject Type="Embed" ProgID="Visio.Drawing.15" ShapeID="_x0000_i1030" DrawAspect="Content" ObjectID="_1616399353" r:id="rId26"/>
          </w:object>
        </w:r>
      </w:ins>
    </w:p>
    <w:p w14:paraId="5BDE55DF" w14:textId="77777777" w:rsidR="00152E6E" w:rsidRPr="00152E6E" w:rsidRDefault="00152E6E" w:rsidP="00152E6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2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" w:author="Eerikki Maula" w:date="2019-04-10T08:11:00Z" w:initials="EM">
    <w:p w14:paraId="0FC29C7D" w14:textId="2FA9B62D" w:rsidR="008F55D2" w:rsidRPr="008F55D2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8F55D2">
        <w:rPr>
          <w:lang w:val="fi-FI"/>
        </w:rPr>
        <w:t>Tähän on yleensä laitettu kuva jossa kuvataan ympäristöä (internet-pilvi, käyttäjät, palvelin tms.).</w:t>
      </w:r>
    </w:p>
  </w:comment>
  <w:comment w:id="129" w:author="Eerikki Maula" w:date="2019-04-10T08:21:00Z" w:initials="EM">
    <w:p w14:paraId="4D099FD7" w14:textId="5458B951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Näissä kaikissa kaavakuvissa olisi hyvä olla otsikot (</w:t>
      </w:r>
      <w:r>
        <w:rPr>
          <w:lang w:val="fi-FI"/>
        </w:rPr>
        <w:t>hiiren oikea / Insert Caption)</w:t>
      </w:r>
    </w:p>
  </w:comment>
  <w:comment w:id="130" w:author="Eerikki Maula" w:date="2019-04-10T08:20:00Z" w:initials="EM">
    <w:p w14:paraId="6E5D20ED" w14:textId="6675B766" w:rsidR="002F16F8" w:rsidRPr="002F16F8" w:rsidRDefault="002F16F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2F16F8">
        <w:rPr>
          <w:lang w:val="fi-FI"/>
        </w:rPr>
        <w:t>Katsokaa seuraava kaavio, miettikää muutokset ja korjatk</w:t>
      </w:r>
      <w:r>
        <w:rPr>
          <w:lang w:val="fi-FI"/>
        </w:rPr>
        <w:t>aa sitten tämä sen perusteella.</w:t>
      </w:r>
    </w:p>
  </w:comment>
  <w:comment w:id="132" w:author="Eerikki Maula" w:date="2019-04-10T08:13:00Z" w:initials="EM">
    <w:p w14:paraId="0F2423E6" w14:textId="77777777" w:rsidR="008F55D2" w:rsidRPr="00AA7753" w:rsidRDefault="008F55D2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AA7753">
        <w:rPr>
          <w:lang w:val="fi-FI"/>
        </w:rPr>
        <w:t>Lisätkää attribuutit (hiiren oikea / Show attributes).</w:t>
      </w:r>
    </w:p>
    <w:p w14:paraId="2C8F1EA3" w14:textId="77777777" w:rsidR="008F55D2" w:rsidRPr="00AA7753" w:rsidRDefault="008F55D2">
      <w:pPr>
        <w:pStyle w:val="CommentText"/>
        <w:rPr>
          <w:lang w:val="fi-FI"/>
        </w:rPr>
      </w:pPr>
    </w:p>
    <w:p w14:paraId="324F12E7" w14:textId="77777777" w:rsidR="008F55D2" w:rsidRPr="00AA7753" w:rsidRDefault="008F55D2">
      <w:pPr>
        <w:pStyle w:val="CommentText"/>
        <w:rPr>
          <w:lang w:val="fi-FI"/>
        </w:rPr>
      </w:pPr>
      <w:r w:rsidRPr="008F55D2">
        <w:rPr>
          <w:lang w:val="fi-FI"/>
        </w:rPr>
        <w:t xml:space="preserve">Missä on itse varaus? Onko se tilaus? </w:t>
      </w:r>
      <w:r>
        <w:rPr>
          <w:lang w:val="fi-FI"/>
        </w:rPr>
        <w:t xml:space="preserve">Jos on niin missä kaikki vaaditut kentät? Ks. </w:t>
      </w:r>
      <w:hyperlink r:id="rId1" w:history="1">
        <w:r w:rsidRPr="00AA7753">
          <w:rPr>
            <w:rStyle w:val="Hyperlink"/>
            <w:lang w:val="fi-FI"/>
          </w:rPr>
          <w:t>http://partiopukki.fi/2018/lomake.html</w:t>
        </w:r>
      </w:hyperlink>
    </w:p>
    <w:p w14:paraId="525DA495" w14:textId="77777777" w:rsidR="008F55D2" w:rsidRPr="00AA7753" w:rsidRDefault="008F55D2">
      <w:pPr>
        <w:pStyle w:val="CommentText"/>
        <w:rPr>
          <w:lang w:val="fi-FI"/>
        </w:rPr>
      </w:pPr>
    </w:p>
    <w:p w14:paraId="72856B42" w14:textId="77777777" w:rsidR="008F55D2" w:rsidRDefault="008F55D2">
      <w:pPr>
        <w:pStyle w:val="CommentText"/>
        <w:rPr>
          <w:lang w:val="fi-FI"/>
        </w:rPr>
      </w:pPr>
      <w:r w:rsidRPr="008F55D2">
        <w:rPr>
          <w:lang w:val="fi-FI"/>
        </w:rPr>
        <w:t>Asiakkaantilaukset: ette tarvitse tällaista. Riittää, että teillä on Tilaus</w:t>
      </w:r>
      <w:r>
        <w:rPr>
          <w:lang w:val="fi-FI"/>
        </w:rPr>
        <w:t>-Asiakas yhteys (yhdellä asiakkaalla voi silloin olla monta tilausta). Mutta: tarvitsette silloin asiakkaan itse kirjaamaan varauksen omaan tauluun!</w:t>
      </w:r>
    </w:p>
    <w:p w14:paraId="15700ABE" w14:textId="77777777" w:rsidR="008F55D2" w:rsidRDefault="008F55D2">
      <w:pPr>
        <w:pStyle w:val="CommentText"/>
        <w:rPr>
          <w:lang w:val="fi-FI"/>
        </w:rPr>
      </w:pPr>
    </w:p>
    <w:p w14:paraId="3154C911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>Suositus: uusi taulu varaus jossa yo lomakkeen tiedot. Tilaus-taulusta yhteys varaukselle. Tilaus-taulusta yhteys asiakkaalle. Miten käytetään: asiakas luo itse varauksen, koordinaattori sitten soittaessaan asiakkaalle luo tilauksen, linkittää siihen kyseisen varauksen, varmistaa asiakkaan (tarvittaessa luo uuden tai linkittää olemassa olevaan).</w:t>
      </w:r>
    </w:p>
    <w:p w14:paraId="04C8BE3B" w14:textId="77777777" w:rsidR="008F55D2" w:rsidRDefault="008F55D2">
      <w:pPr>
        <w:pStyle w:val="CommentText"/>
        <w:rPr>
          <w:lang w:val="fi-FI"/>
        </w:rPr>
      </w:pPr>
    </w:p>
    <w:p w14:paraId="177327B7" w14:textId="77777777" w:rsidR="008F55D2" w:rsidRDefault="008F55D2">
      <w:pPr>
        <w:pStyle w:val="CommentText"/>
        <w:rPr>
          <w:lang w:val="fi-FI"/>
        </w:rPr>
      </w:pPr>
      <w:r>
        <w:rPr>
          <w:lang w:val="fi-FI"/>
        </w:rPr>
        <w:t>Asiakas: ainakin sähköposti tarvitaan viestittelyyn. Myös pääkäyttäjällä olisi hyvä olla sähköposti (salasanan palautus kun unohtunut).</w:t>
      </w:r>
    </w:p>
    <w:p w14:paraId="776D5E50" w14:textId="77777777" w:rsidR="008F55D2" w:rsidRDefault="008F55D2">
      <w:pPr>
        <w:pStyle w:val="CommentText"/>
        <w:rPr>
          <w:lang w:val="fi-FI"/>
        </w:rPr>
      </w:pPr>
    </w:p>
    <w:p w14:paraId="3593E0BA" w14:textId="4B6B2D17" w:rsidR="00BF6D54" w:rsidRDefault="00BF6D54">
      <w:pPr>
        <w:pStyle w:val="CommentText"/>
        <w:rPr>
          <w:lang w:val="fi-FI"/>
        </w:rPr>
      </w:pPr>
      <w:r>
        <w:rPr>
          <w:lang w:val="fi-FI"/>
        </w:rPr>
        <w:t>Reitti: pois reitintilauksetid, tilalle ainakin vuosi tai päiväys (mikä joulu kyseessä). Voisi olla myös kaupunki tms.</w:t>
      </w:r>
    </w:p>
    <w:p w14:paraId="69ADB141" w14:textId="47760C04" w:rsidR="00BF6D54" w:rsidRDefault="00BF6D54">
      <w:pPr>
        <w:pStyle w:val="CommentText"/>
        <w:rPr>
          <w:lang w:val="fi-FI"/>
        </w:rPr>
      </w:pPr>
    </w:p>
    <w:p w14:paraId="16B7C388" w14:textId="2CFD19B8" w:rsidR="00BF6D54" w:rsidRDefault="00BF6D54">
      <w:pPr>
        <w:pStyle w:val="CommentText"/>
        <w:rPr>
          <w:lang w:val="fi-FI"/>
        </w:rPr>
      </w:pPr>
      <w:r>
        <w:rPr>
          <w:lang w:val="fi-FI"/>
        </w:rPr>
        <w:t>Reitintilaukset: tänne reittiid mukaan, täällä varmaan tarvitaan sitten se kellonaika.</w:t>
      </w:r>
    </w:p>
    <w:p w14:paraId="601B16DC" w14:textId="77777777" w:rsidR="00BF6D54" w:rsidRDefault="00BF6D54">
      <w:pPr>
        <w:pStyle w:val="CommentText"/>
        <w:rPr>
          <w:lang w:val="fi-FI"/>
        </w:rPr>
      </w:pPr>
    </w:p>
    <w:p w14:paraId="5ECA7525" w14:textId="04D0739A" w:rsidR="008F55D2" w:rsidRPr="008F55D2" w:rsidRDefault="008F55D2">
      <w:pPr>
        <w:pStyle w:val="CommentText"/>
        <w:rPr>
          <w:lang w:val="fi-FI"/>
        </w:rPr>
      </w:pPr>
    </w:p>
  </w:comment>
  <w:comment w:id="139" w:author="Eerikki Maula" w:date="2019-04-10T08:25:00Z" w:initials="EM">
    <w:p w14:paraId="52B77E5A" w14:textId="5BA1E7DB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Rautalankamalli tarvitaan vaikka käyttöliittymäsuunnitelma tuleekin mediapuolelta.</w:t>
      </w:r>
    </w:p>
  </w:comment>
  <w:comment w:id="148" w:author="Eerikki Maula" w:date="2019-04-10T08:26:00Z" w:initials="EM">
    <w:p w14:paraId="6D489F03" w14:textId="457A4829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>Tätä ei muuten ollut siellä ylempänä, kannattaa lisätä käyttötapauskaavioon.</w:t>
      </w:r>
    </w:p>
  </w:comment>
  <w:comment w:id="149" w:author="Eerikki Maula" w:date="2019-04-10T08:26:00Z" w:initials="EM">
    <w:p w14:paraId="7F2F20E3" w14:textId="45A09191" w:rsidR="001C0478" w:rsidRPr="001C0478" w:rsidRDefault="001C0478">
      <w:pPr>
        <w:pStyle w:val="CommentText"/>
        <w:rPr>
          <w:lang w:val="fi-FI"/>
        </w:rPr>
      </w:pPr>
      <w:r>
        <w:rPr>
          <w:rStyle w:val="CommentReference"/>
        </w:rPr>
        <w:annotationRef/>
      </w:r>
      <w:r w:rsidRPr="001C0478">
        <w:rPr>
          <w:lang w:val="fi-FI"/>
        </w:rPr>
        <w:t xml:space="preserve">Ei kai teillä ole yleistä toimintoa poistelu? </w:t>
      </w:r>
      <w:r>
        <w:rPr>
          <w:lang w:val="fi-FI"/>
        </w:rPr>
        <w:t>Kannattaa tehdä oma Pukin poisto ja Tilauksen poisto. Entä asiakkaan poisto? Voi olla oleellinenkin asia, jos asiakas ilmoittaa ettei halua tietojaan säilytettävän tällaisessa järjestelmässä.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C29C7D" w15:done="0"/>
  <w15:commentEx w15:paraId="4D099FD7" w15:done="0"/>
  <w15:commentEx w15:paraId="6E5D20ED" w15:done="0"/>
  <w15:commentEx w15:paraId="5ECA7525" w15:done="0"/>
  <w15:commentEx w15:paraId="52B77E5A" w15:done="0"/>
  <w15:commentEx w15:paraId="6D489F03" w15:done="0"/>
  <w15:commentEx w15:paraId="7F2F20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850CD" w14:textId="77777777" w:rsidR="00BC7537" w:rsidRDefault="00BC7537" w:rsidP="00152E6E">
      <w:pPr>
        <w:spacing w:after="0" w:line="240" w:lineRule="auto"/>
      </w:pPr>
      <w:r>
        <w:separator/>
      </w:r>
    </w:p>
  </w:endnote>
  <w:endnote w:type="continuationSeparator" w:id="0">
    <w:p w14:paraId="77E1433A" w14:textId="77777777" w:rsidR="00BC7537" w:rsidRDefault="00BC7537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D34CD" w14:textId="77777777" w:rsidR="00BC7537" w:rsidRDefault="00BC7537" w:rsidP="00152E6E">
      <w:pPr>
        <w:spacing w:after="0" w:line="240" w:lineRule="auto"/>
      </w:pPr>
      <w:r>
        <w:separator/>
      </w:r>
    </w:p>
  </w:footnote>
  <w:footnote w:type="continuationSeparator" w:id="0">
    <w:p w14:paraId="0FA4FD8D" w14:textId="77777777" w:rsidR="00BC7537" w:rsidRDefault="00BC7537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64B0" w14:textId="77777777" w:rsidR="005D78A9" w:rsidRDefault="005D78A9">
    <w:pPr>
      <w:pStyle w:val="Header"/>
    </w:pPr>
    <w:r>
      <w:t>Joulupukkiprojekti</w:t>
    </w:r>
    <w:r>
      <w:tab/>
      <w:t>TREDU</w:t>
    </w:r>
  </w:p>
  <w:p w14:paraId="09419593" w14:textId="77777777" w:rsidR="005D78A9" w:rsidRDefault="005D78A9">
    <w:pPr>
      <w:pStyle w:val="Header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ldén Antti Juhani">
    <w15:presenceInfo w15:providerId="AD" w15:userId="S-1-5-21-2746947490-2223147046-255979121-65259"/>
  </w15:person>
  <w15:person w15:author="Eerikki Maula">
    <w15:presenceInfo w15:providerId="AD" w15:userId="S-1-5-21-2746947490-2223147046-255979121-5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0B6694"/>
    <w:rsid w:val="00102A2F"/>
    <w:rsid w:val="001148F8"/>
    <w:rsid w:val="00152E6E"/>
    <w:rsid w:val="00194A14"/>
    <w:rsid w:val="001A6180"/>
    <w:rsid w:val="001C0478"/>
    <w:rsid w:val="001F7A69"/>
    <w:rsid w:val="0028665C"/>
    <w:rsid w:val="002F16F8"/>
    <w:rsid w:val="002F3768"/>
    <w:rsid w:val="0031032C"/>
    <w:rsid w:val="00372CA3"/>
    <w:rsid w:val="00373465"/>
    <w:rsid w:val="003B147F"/>
    <w:rsid w:val="00432651"/>
    <w:rsid w:val="00436932"/>
    <w:rsid w:val="004824ED"/>
    <w:rsid w:val="00575C01"/>
    <w:rsid w:val="005A0A9A"/>
    <w:rsid w:val="005D78A9"/>
    <w:rsid w:val="00652C7B"/>
    <w:rsid w:val="006B3B96"/>
    <w:rsid w:val="007066C5"/>
    <w:rsid w:val="007225C8"/>
    <w:rsid w:val="00766C72"/>
    <w:rsid w:val="0076742B"/>
    <w:rsid w:val="007B2E64"/>
    <w:rsid w:val="00847166"/>
    <w:rsid w:val="00891819"/>
    <w:rsid w:val="008A7619"/>
    <w:rsid w:val="008F55D2"/>
    <w:rsid w:val="00922155"/>
    <w:rsid w:val="00926DC8"/>
    <w:rsid w:val="009A49E8"/>
    <w:rsid w:val="00AA7753"/>
    <w:rsid w:val="00AB4612"/>
    <w:rsid w:val="00AD7E87"/>
    <w:rsid w:val="00B1088F"/>
    <w:rsid w:val="00B67EA7"/>
    <w:rsid w:val="00BC7537"/>
    <w:rsid w:val="00BF6D54"/>
    <w:rsid w:val="00C65116"/>
    <w:rsid w:val="00C82CEA"/>
    <w:rsid w:val="00CD0A7F"/>
    <w:rsid w:val="00CD719D"/>
    <w:rsid w:val="00CE5672"/>
    <w:rsid w:val="00D668C3"/>
    <w:rsid w:val="00DD14C6"/>
    <w:rsid w:val="00E16388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891819"/>
    <w:rPr>
      <w:rFonts w:eastAsiaTheme="minorEastAsia"/>
      <w:lang w:val="fi-FI" w:eastAsia="fi-FI"/>
    </w:rPr>
  </w:style>
  <w:style w:type="table" w:styleId="TableGrid">
    <w:name w:val="Table Grid"/>
    <w:basedOn w:val="TableNormal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92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6E"/>
  </w:style>
  <w:style w:type="paragraph" w:styleId="Footer">
    <w:name w:val="footer"/>
    <w:basedOn w:val="Normal"/>
    <w:link w:val="Footer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6E"/>
  </w:style>
  <w:style w:type="paragraph" w:styleId="TOC1">
    <w:name w:val="toc 1"/>
    <w:basedOn w:val="Normal"/>
    <w:next w:val="Normal"/>
    <w:autoRedefine/>
    <w:uiPriority w:val="39"/>
    <w:unhideWhenUsed/>
    <w:rsid w:val="00C651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1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11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partiopukki.fi/2018/lomake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Visio_Drawing4.vsdx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package" Target="embeddings/Microsoft_Visio_Drawing3.vsd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E09507A43354AA9FDF79C9994D61B" ma:contentTypeVersion="2" ma:contentTypeDescription="Create a new document." ma:contentTypeScope="" ma:versionID="6c9d103f07fc1b3e709f59aff2278698">
  <xsd:schema xmlns:xsd="http://www.w3.org/2001/XMLSchema" xmlns:xs="http://www.w3.org/2001/XMLSchema" xmlns:p="http://schemas.microsoft.com/office/2006/metadata/properties" xmlns:ns2="92c98d0b-e15e-4392-92f5-3f454bc14378" targetNamespace="http://schemas.microsoft.com/office/2006/metadata/properties" ma:root="true" ma:fieldsID="a7a4d39dd749f508f16db05ca3a7d326" ns2:_="">
    <xsd:import namespace="92c98d0b-e15e-4392-92f5-3f454bc143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98d0b-e15e-4392-92f5-3f454bc14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1312-DFD7-49AD-A05F-C1F1D3B0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98d0b-e15e-4392-92f5-3f454bc14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66C3C-74AE-4202-BD86-6396B5DE09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582CF-A766-4A5D-BA31-DB91E614D6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0FE20B-25C2-480F-B0A0-1C2DB3C4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1125</Words>
  <Characters>9121</Characters>
  <Application>Microsoft Office Word</Application>
  <DocSecurity>0</DocSecurity>
  <Lines>76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11</cp:revision>
  <dcterms:created xsi:type="dcterms:W3CDTF">2019-04-10T05:08:00Z</dcterms:created>
  <dcterms:modified xsi:type="dcterms:W3CDTF">2019-04-10T08:02:00Z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0x010100685E09507A43354AA9FDF79C9994D61B</vt:lpwstr>
  </property>
</Properties>
</file>