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14:paraId="4BC1D90C" w14:textId="77777777"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77777777" w:rsidR="005D78A9" w:rsidRDefault="005D78A9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5D78A9" w:rsidRDefault="00E1034E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77777777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5D78A9" w:rsidRDefault="003E12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E1034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3E128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Vaalearuudukkotaulukko1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Vaalearuudukkotaulukko1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ins w:id="5" w:author="Hildén Antti Juhani" w:date="2019-04-10T09:06:00Z">
              <w:r>
                <w:lastRenderedPageBreak/>
                <w:t>Versio</w:t>
              </w:r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ins w:id="11" w:author="Hildén Antti Juhani" w:date="2019-04-10T09:06:00Z">
              <w:r>
                <w:t>Muutos</w:t>
              </w:r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ins w:id="14" w:author="Hildén Antti Juhani" w:date="2019-04-10T09:06:00Z">
              <w:r>
                <w:t>Tekijä</w:t>
              </w:r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ins w:id="24" w:author="Hildén Antti Juhani" w:date="2019-04-10T09:06:00Z">
              <w:r>
                <w:t>Dokumentin luonti</w:t>
              </w:r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ins w:id="37" w:author="Hildén Antti Juhani" w:date="2019-04-10T09:06:00Z">
              <w:r>
                <w:t>Muokkaus ja asioiden lisäys</w:t>
              </w:r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ins w:id="50" w:author="Hildén Antti Juhani" w:date="2019-04-10T09:06:00Z">
              <w:r>
                <w:t>Eerikin kommenttien mukaan korjaus</w:t>
              </w:r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  <w:tr w:rsidR="000F399A" w14:paraId="54784F9F" w14:textId="77777777" w:rsidTr="005A0A9A">
        <w:trPr>
          <w:ins w:id="54" w:author="Hildén Antti Juhani" w:date="2019-04-11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390CFD" w14:textId="269367CC" w:rsidR="000F399A" w:rsidRDefault="000F399A" w:rsidP="005A0A9A">
            <w:pPr>
              <w:rPr>
                <w:ins w:id="55" w:author="Hildén Antti Juhani" w:date="2019-04-11T13:30:00Z"/>
              </w:rPr>
            </w:pPr>
            <w:ins w:id="56" w:author="Hildén Antti Juhani" w:date="2019-04-11T13:30:00Z">
              <w:r>
                <w:t>4</w:t>
              </w:r>
            </w:ins>
          </w:p>
        </w:tc>
        <w:tc>
          <w:tcPr>
            <w:tcW w:w="2337" w:type="dxa"/>
          </w:tcPr>
          <w:p w14:paraId="70B43387" w14:textId="2DE3D726" w:rsidR="000F399A" w:rsidRDefault="000F39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" w:author="Hildén Antti Juhani" w:date="2019-04-11T13:30:00Z"/>
              </w:rPr>
            </w:pPr>
            <w:ins w:id="58" w:author="Hildén Antti Juhani" w:date="2019-04-11T13:30:00Z">
              <w:r>
                <w:t>11.4.2019</w:t>
              </w:r>
            </w:ins>
          </w:p>
        </w:tc>
        <w:tc>
          <w:tcPr>
            <w:tcW w:w="2338" w:type="dxa"/>
          </w:tcPr>
          <w:p w14:paraId="4C29B848" w14:textId="171983FC" w:rsidR="000F399A" w:rsidRDefault="000F39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" w:author="Hildén Antti Juhani" w:date="2019-04-11T13:30:00Z"/>
              </w:rPr>
            </w:pPr>
            <w:ins w:id="60" w:author="Hildén Antti Juhani" w:date="2019-04-11T13:30:00Z">
              <w:r>
                <w:t>Lisää korjauksia ja uudistuksia</w:t>
              </w:r>
            </w:ins>
          </w:p>
        </w:tc>
        <w:tc>
          <w:tcPr>
            <w:tcW w:w="2338" w:type="dxa"/>
          </w:tcPr>
          <w:p w14:paraId="778F6DE8" w14:textId="133C0C6D" w:rsidR="000F399A" w:rsidRDefault="000F39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" w:author="Hildén Antti Juhani" w:date="2019-04-11T13:30:00Z"/>
              </w:rPr>
            </w:pPr>
            <w:ins w:id="62" w:author="Hildén Antti Juhani" w:date="2019-04-11T13:30:00Z">
              <w: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63" w:author="Hildén Antti Juhani" w:date="2019-04-10T09:06:00Z"/>
        </w:rPr>
      </w:pPr>
      <w:ins w:id="64" w:author="Hildén Antti Juhani" w:date="2019-04-10T09:06:00Z">
        <w:r>
          <w:t>Versionhallinta</w:t>
        </w:r>
      </w:ins>
    </w:p>
    <w:p w14:paraId="746B9586" w14:textId="560DEF73" w:rsidR="005A0A9A" w:rsidRDefault="007B2E64">
      <w:pPr>
        <w:rPr>
          <w:ins w:id="65" w:author="Hildén Antti Juhani" w:date="2019-04-10T09:06:00Z"/>
        </w:rPr>
      </w:pPr>
      <w:del w:id="66" w:author="Hildén Antti Juhani" w:date="2019-04-10T09:06:00Z">
        <w:r w:rsidDel="005A0A9A">
          <w:delText>Versionhallinta</w:delText>
        </w:r>
      </w:del>
      <w:ins w:id="67" w:author="Hildén Antti Juhani" w:date="2019-04-10T09:06:00Z">
        <w:r w:rsidR="005A0A9A">
          <w:br w:type="page"/>
        </w:r>
        <w:bookmarkStart w:id="68" w:name="_GoBack"/>
        <w:bookmarkEnd w:id="68"/>
      </w:ins>
    </w:p>
    <w:p w14:paraId="5F565443" w14:textId="77777777" w:rsidR="005A0A9A" w:rsidRDefault="005A0A9A"/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9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70" w:author="Hildén Antti Juhani" w:date="2019-04-10T09:06:00Z"/>
              </w:rPr>
            </w:pPr>
            <w:del w:id="71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2" w:author="Hildén Antti Juhani" w:date="2019-04-10T09:06:00Z"/>
              </w:rPr>
            </w:pPr>
            <w:del w:id="73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4" w:author="Hildén Antti Juhani" w:date="2019-04-10T09:06:00Z"/>
              </w:rPr>
            </w:pPr>
            <w:del w:id="75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6" w:author="Hildén Antti Juhani" w:date="2019-04-10T09:06:00Z"/>
              </w:rPr>
            </w:pPr>
            <w:del w:id="77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7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79" w:author="Hildén Antti Juhani" w:date="2019-04-10T09:06:00Z"/>
              </w:rPr>
            </w:pPr>
            <w:del w:id="80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" w:author="Hildén Antti Juhani" w:date="2019-04-10T09:06:00Z"/>
              </w:rPr>
            </w:pPr>
            <w:del w:id="82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Hildén Antti Juhani" w:date="2019-04-10T09:06:00Z"/>
              </w:rPr>
            </w:pPr>
            <w:del w:id="84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" w:author="Hildén Antti Juhani" w:date="2019-04-10T09:06:00Z"/>
              </w:rPr>
            </w:pPr>
            <w:del w:id="86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87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88" w:author="Hildén Antti Juhani" w:date="2019-04-10T09:06:00Z"/>
              </w:rPr>
            </w:pPr>
            <w:del w:id="89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  <w:del w:id="91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" w:author="Hildén Antti Juhani" w:date="2019-04-10T09:06:00Z"/>
              </w:rPr>
            </w:pPr>
            <w:del w:id="93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" w:author="Hildén Antti Juhani" w:date="2019-04-10T09:06:00Z"/>
              </w:rPr>
            </w:pPr>
            <w:del w:id="95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96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97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9BB9D" w14:textId="77777777" w:rsidR="00926DC8" w:rsidRDefault="00926DC8">
          <w:pPr>
            <w:pStyle w:val="Sisllysluettelonotsikko"/>
          </w:pPr>
          <w:r>
            <w:t>Sisällys</w:t>
          </w:r>
        </w:p>
        <w:p w14:paraId="01F9914B" w14:textId="02AFC31A" w:rsidR="008A51BB" w:rsidRDefault="00926DC8">
          <w:pPr>
            <w:pStyle w:val="Sisluet1"/>
            <w:tabs>
              <w:tab w:val="right" w:leader="dot" w:pos="9350"/>
            </w:tabs>
            <w:rPr>
              <w:ins w:id="101" w:author="Hildén Antti Juhani" w:date="2019-04-11T13:32:00Z"/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102" w:author="Hildén Antti Juhani" w:date="2019-04-11T13:32:00Z">
            <w:r w:rsidR="008A51BB" w:rsidRPr="00ED4EDA">
              <w:rPr>
                <w:rStyle w:val="Hyperlinkki"/>
                <w:noProof/>
              </w:rPr>
              <w:fldChar w:fldCharType="begin"/>
            </w:r>
            <w:r w:rsidR="008A51BB" w:rsidRPr="00ED4EDA">
              <w:rPr>
                <w:rStyle w:val="Hyperlinkki"/>
                <w:noProof/>
              </w:rPr>
              <w:instrText xml:space="preserve"> </w:instrText>
            </w:r>
            <w:r w:rsidR="008A51BB">
              <w:rPr>
                <w:noProof/>
              </w:rPr>
              <w:instrText>HYPERLINK \l "_Toc5881967"</w:instrText>
            </w:r>
            <w:r w:rsidR="008A51BB" w:rsidRPr="00ED4EDA">
              <w:rPr>
                <w:rStyle w:val="Hyperlinkki"/>
                <w:noProof/>
              </w:rPr>
              <w:instrText xml:space="preserve"> </w:instrText>
            </w:r>
            <w:r w:rsidR="008A51BB" w:rsidRPr="00ED4EDA">
              <w:rPr>
                <w:rStyle w:val="Hyperlinkki"/>
                <w:noProof/>
              </w:rPr>
            </w:r>
            <w:r w:rsidR="008A51BB" w:rsidRPr="00ED4EDA">
              <w:rPr>
                <w:rStyle w:val="Hyperlinkki"/>
                <w:noProof/>
              </w:rPr>
              <w:fldChar w:fldCharType="separate"/>
            </w:r>
            <w:r w:rsidR="008A51BB" w:rsidRPr="00ED4EDA">
              <w:rPr>
                <w:rStyle w:val="Hyperlinkki"/>
                <w:noProof/>
                <w:lang w:val="fi-FI"/>
              </w:rPr>
              <w:t>1. Johdanto</w:t>
            </w:r>
            <w:r w:rsidR="008A51BB">
              <w:rPr>
                <w:noProof/>
                <w:webHidden/>
              </w:rPr>
              <w:tab/>
            </w:r>
            <w:r w:rsidR="008A51BB">
              <w:rPr>
                <w:noProof/>
                <w:webHidden/>
              </w:rPr>
              <w:fldChar w:fldCharType="begin"/>
            </w:r>
            <w:r w:rsidR="008A51BB">
              <w:rPr>
                <w:noProof/>
                <w:webHidden/>
              </w:rPr>
              <w:instrText xml:space="preserve"> PAGEREF _Toc5881967 \h </w:instrText>
            </w:r>
            <w:r w:rsidR="008A51BB">
              <w:rPr>
                <w:noProof/>
                <w:webHidden/>
              </w:rPr>
            </w:r>
          </w:ins>
          <w:r w:rsidR="008A51BB">
            <w:rPr>
              <w:noProof/>
              <w:webHidden/>
            </w:rPr>
            <w:fldChar w:fldCharType="separate"/>
          </w:r>
          <w:ins w:id="103" w:author="Hildén Antti Juhani" w:date="2019-04-11T13:32:00Z">
            <w:r w:rsidR="008A51BB">
              <w:rPr>
                <w:noProof/>
                <w:webHidden/>
              </w:rPr>
              <w:t>3</w:t>
            </w:r>
            <w:r w:rsidR="008A51BB">
              <w:rPr>
                <w:noProof/>
                <w:webHidden/>
              </w:rPr>
              <w:fldChar w:fldCharType="end"/>
            </w:r>
            <w:r w:rsidR="008A51BB" w:rsidRPr="00ED4EDA">
              <w:rPr>
                <w:rStyle w:val="Hyperlinkki"/>
                <w:noProof/>
              </w:rPr>
              <w:fldChar w:fldCharType="end"/>
            </w:r>
          </w:ins>
        </w:p>
        <w:p w14:paraId="5E47921B" w14:textId="4FF1FCC6" w:rsidR="008A51BB" w:rsidRDefault="008A51BB">
          <w:pPr>
            <w:pStyle w:val="Sisluet2"/>
            <w:tabs>
              <w:tab w:val="right" w:leader="dot" w:pos="9350"/>
            </w:tabs>
            <w:rPr>
              <w:ins w:id="104" w:author="Hildén Antti Juhani" w:date="2019-04-11T13:32:00Z"/>
              <w:rFonts w:eastAsiaTheme="minorEastAsia"/>
              <w:noProof/>
              <w:lang w:val="fi-FI" w:eastAsia="fi-FI"/>
            </w:rPr>
          </w:pPr>
          <w:ins w:id="105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"_Toc5881968"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1.1 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6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ABD07EC" w14:textId="00C3501C" w:rsidR="008A51BB" w:rsidRDefault="008A51BB">
          <w:pPr>
            <w:pStyle w:val="Sisluet2"/>
            <w:tabs>
              <w:tab w:val="right" w:leader="dot" w:pos="9350"/>
            </w:tabs>
            <w:rPr>
              <w:ins w:id="107" w:author="Hildén Antti Juhani" w:date="2019-04-11T13:32:00Z"/>
              <w:rFonts w:eastAsiaTheme="minorEastAsia"/>
              <w:noProof/>
              <w:lang w:val="fi-FI" w:eastAsia="fi-FI"/>
            </w:rPr>
          </w:pPr>
          <w:ins w:id="108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"_Toc5881969"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1.2 Dokumenttien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9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0E5F214" w14:textId="3A492CAF" w:rsidR="008A51BB" w:rsidRDefault="008A51BB">
          <w:pPr>
            <w:pStyle w:val="Sisluet2"/>
            <w:tabs>
              <w:tab w:val="right" w:leader="dot" w:pos="9350"/>
            </w:tabs>
            <w:rPr>
              <w:ins w:id="110" w:author="Hildén Antti Juhani" w:date="2019-04-11T13:32:00Z"/>
              <w:rFonts w:eastAsiaTheme="minorEastAsia"/>
              <w:noProof/>
              <w:lang w:val="fi-FI" w:eastAsia="fi-FI"/>
            </w:rPr>
          </w:pPr>
          <w:ins w:id="111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"_Toc5881970"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1.3 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2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084C128" w14:textId="5FA0049F" w:rsidR="008A51BB" w:rsidRDefault="008A51BB">
          <w:pPr>
            <w:pStyle w:val="Sisluet1"/>
            <w:tabs>
              <w:tab w:val="right" w:leader="dot" w:pos="9350"/>
            </w:tabs>
            <w:rPr>
              <w:ins w:id="113" w:author="Hildén Antti Juhani" w:date="2019-04-11T13:32:00Z"/>
              <w:rFonts w:eastAsiaTheme="minorEastAsia"/>
              <w:noProof/>
              <w:lang w:val="fi-FI" w:eastAsia="fi-FI"/>
            </w:rPr>
          </w:pPr>
          <w:ins w:id="114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"_Toc5881971"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2. 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5" w:author="Hildén Antti Juhani" w:date="2019-04-11T13:3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0FF2F7D9" w14:textId="676BB8A5" w:rsidR="008A51BB" w:rsidRDefault="008A51BB">
          <w:pPr>
            <w:pStyle w:val="Sisluet1"/>
            <w:tabs>
              <w:tab w:val="right" w:leader="dot" w:pos="9350"/>
            </w:tabs>
            <w:rPr>
              <w:ins w:id="116" w:author="Hildén Antti Juhani" w:date="2019-04-11T13:32:00Z"/>
              <w:rFonts w:eastAsiaTheme="minorEastAsia"/>
              <w:noProof/>
              <w:lang w:val="fi-FI" w:eastAsia="fi-FI"/>
            </w:rPr>
          </w:pPr>
          <w:ins w:id="117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"_Toc5881972"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3. 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8" w:author="Hildén Antti Juhani" w:date="2019-04-11T13:3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71AEAEA" w14:textId="1BCA9998" w:rsidR="008A51BB" w:rsidRDefault="008A51BB">
          <w:pPr>
            <w:pStyle w:val="Sisluet2"/>
            <w:tabs>
              <w:tab w:val="right" w:leader="dot" w:pos="9350"/>
            </w:tabs>
            <w:rPr>
              <w:ins w:id="119" w:author="Hildén Antti Juhani" w:date="2019-04-11T13:32:00Z"/>
              <w:rFonts w:eastAsiaTheme="minorEastAsia"/>
              <w:noProof/>
              <w:lang w:val="fi-FI" w:eastAsia="fi-FI"/>
            </w:rPr>
          </w:pPr>
          <w:ins w:id="120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"_Toc5881973"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3.1 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1" w:author="Hildén Antti Juhani" w:date="2019-04-11T13:3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EB2FDDB" w14:textId="5B86F755" w:rsidR="008A51BB" w:rsidRDefault="008A51BB">
          <w:pPr>
            <w:pStyle w:val="Sisluet2"/>
            <w:tabs>
              <w:tab w:val="right" w:leader="dot" w:pos="9350"/>
            </w:tabs>
            <w:rPr>
              <w:ins w:id="122" w:author="Hildén Antti Juhani" w:date="2019-04-11T13:32:00Z"/>
              <w:rFonts w:eastAsiaTheme="minorEastAsia"/>
              <w:noProof/>
              <w:lang w:val="fi-FI" w:eastAsia="fi-FI"/>
            </w:rPr>
          </w:pPr>
          <w:ins w:id="123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"_Toc5881974"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3.2 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4" w:author="Hildén Antti Juhani" w:date="2019-04-11T13:3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13C1954D" w14:textId="764B6BA3" w:rsidR="008A51BB" w:rsidRDefault="008A51BB">
          <w:pPr>
            <w:pStyle w:val="Sisluet1"/>
            <w:tabs>
              <w:tab w:val="right" w:leader="dot" w:pos="9350"/>
            </w:tabs>
            <w:rPr>
              <w:ins w:id="125" w:author="Hildén Antti Juhani" w:date="2019-04-11T13:32:00Z"/>
              <w:rFonts w:eastAsiaTheme="minorEastAsia"/>
              <w:noProof/>
              <w:lang w:val="fi-FI" w:eastAsia="fi-FI"/>
            </w:rPr>
          </w:pPr>
          <w:ins w:id="126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"_Toc5881975"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 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7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04895D2E" w14:textId="58E6FE50" w:rsidR="008A51BB" w:rsidRDefault="008A51BB">
          <w:pPr>
            <w:pStyle w:val="Sisluet2"/>
            <w:tabs>
              <w:tab w:val="right" w:leader="dot" w:pos="9350"/>
            </w:tabs>
            <w:rPr>
              <w:ins w:id="128" w:author="Hildén Antti Juhani" w:date="2019-04-11T13:32:00Z"/>
              <w:rFonts w:eastAsiaTheme="minorEastAsia"/>
              <w:noProof/>
              <w:lang w:val="fi-FI" w:eastAsia="fi-FI"/>
            </w:rPr>
          </w:pPr>
          <w:ins w:id="129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"_Toc5881976"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4.1 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0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24C855A6" w14:textId="53F85EEB" w:rsidR="008A51BB" w:rsidRDefault="008A51BB">
          <w:pPr>
            <w:pStyle w:val="Sisluet2"/>
            <w:tabs>
              <w:tab w:val="right" w:leader="dot" w:pos="9350"/>
            </w:tabs>
            <w:rPr>
              <w:ins w:id="131" w:author="Hildén Antti Juhani" w:date="2019-04-11T13:32:00Z"/>
              <w:rFonts w:eastAsiaTheme="minorEastAsia"/>
              <w:noProof/>
              <w:lang w:val="fi-FI" w:eastAsia="fi-FI"/>
            </w:rPr>
          </w:pPr>
          <w:ins w:id="132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"_Toc5881977"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4.2 Joulupukki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3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348A9407" w14:textId="0314E4C9" w:rsidR="008A51BB" w:rsidRDefault="008A51BB">
          <w:pPr>
            <w:pStyle w:val="Sisluet2"/>
            <w:tabs>
              <w:tab w:val="right" w:leader="dot" w:pos="9350"/>
            </w:tabs>
            <w:rPr>
              <w:ins w:id="134" w:author="Hildén Antti Juhani" w:date="2019-04-11T13:32:00Z"/>
              <w:rFonts w:eastAsiaTheme="minorEastAsia"/>
              <w:noProof/>
              <w:lang w:val="fi-FI" w:eastAsia="fi-FI"/>
            </w:rPr>
          </w:pPr>
          <w:ins w:id="135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"_Toc5881978"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4.3 Asiakas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6" w:author="Hildén Antti Juhani" w:date="2019-04-11T13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35D9866" w14:textId="50DD9A1C" w:rsidR="008A51BB" w:rsidRDefault="008A51BB">
          <w:pPr>
            <w:pStyle w:val="Sisluet1"/>
            <w:tabs>
              <w:tab w:val="right" w:leader="dot" w:pos="9350"/>
            </w:tabs>
            <w:rPr>
              <w:ins w:id="137" w:author="Hildén Antti Juhani" w:date="2019-04-11T13:32:00Z"/>
              <w:rFonts w:eastAsiaTheme="minorEastAsia"/>
              <w:noProof/>
              <w:lang w:val="fi-FI" w:eastAsia="fi-FI"/>
            </w:rPr>
          </w:pPr>
          <w:ins w:id="138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"_Toc5881979"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 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9" w:author="Hildén Antti Juhani" w:date="2019-04-11T13:3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8AC624F" w14:textId="58517000" w:rsidR="008A51BB" w:rsidRDefault="008A51BB">
          <w:pPr>
            <w:pStyle w:val="Sisluet2"/>
            <w:tabs>
              <w:tab w:val="right" w:leader="dot" w:pos="9350"/>
            </w:tabs>
            <w:rPr>
              <w:ins w:id="140" w:author="Hildén Antti Juhani" w:date="2019-04-11T13:32:00Z"/>
              <w:rFonts w:eastAsiaTheme="minorEastAsia"/>
              <w:noProof/>
              <w:lang w:val="fi-FI" w:eastAsia="fi-FI"/>
            </w:rPr>
          </w:pPr>
          <w:ins w:id="141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"_Toc5881980"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5.1 Lisää tilaus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2" w:author="Hildén Antti Juhani" w:date="2019-04-11T13:3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08446810" w14:textId="35974409" w:rsidR="008A51BB" w:rsidRDefault="008A51BB">
          <w:pPr>
            <w:pStyle w:val="Sisluet2"/>
            <w:tabs>
              <w:tab w:val="right" w:leader="dot" w:pos="9350"/>
            </w:tabs>
            <w:rPr>
              <w:ins w:id="143" w:author="Hildén Antti Juhani" w:date="2019-04-11T13:32:00Z"/>
              <w:rFonts w:eastAsiaTheme="minorEastAsia"/>
              <w:noProof/>
              <w:lang w:val="fi-FI" w:eastAsia="fi-FI"/>
            </w:rPr>
          </w:pPr>
          <w:ins w:id="144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"_Toc5881981"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5.2 Sähköposti varmistus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5" w:author="Hildén Antti Juhani" w:date="2019-04-11T13:3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358EEED" w14:textId="2369D9F2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46" w:author="Hildén Antti Juhani" w:date="2019-04-11T13:32:00Z"/>
              <w:rFonts w:eastAsiaTheme="minorEastAsia"/>
              <w:noProof/>
              <w:lang w:val="fi-FI" w:eastAsia="fi-FI"/>
            </w:rPr>
          </w:pPr>
          <w:ins w:id="147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"_Toc5881982"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Tilauksen seuranta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8" w:author="Hildén Antti Juhani" w:date="2019-04-11T13:3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5D2CE04" w14:textId="72539EA9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49" w:author="Hildén Antti Juhani" w:date="2019-04-11T13:32:00Z"/>
              <w:rFonts w:eastAsiaTheme="minorEastAsia"/>
              <w:noProof/>
              <w:lang w:val="fi-FI" w:eastAsia="fi-FI"/>
            </w:rPr>
          </w:pPr>
          <w:ins w:id="150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"_Toc5881983"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Rekisteröityminen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1" w:author="Hildén Antti Juhani" w:date="2019-04-11T13:3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43365A14" w14:textId="78BEBBC9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52" w:author="Hildén Antti Juhani" w:date="2019-04-11T13:32:00Z"/>
              <w:rFonts w:eastAsiaTheme="minorEastAsia"/>
              <w:noProof/>
              <w:lang w:val="fi-FI" w:eastAsia="fi-FI"/>
            </w:rPr>
          </w:pPr>
          <w:ins w:id="153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"_Toc5881984"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4" w:author="Hildén Antti Juhani" w:date="2019-04-11T13:3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172A76F4" w14:textId="6919BF52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55" w:author="Hildén Antti Juhani" w:date="2019-04-11T13:32:00Z"/>
              <w:rFonts w:eastAsiaTheme="minorEastAsia"/>
              <w:noProof/>
              <w:lang w:val="fi-FI" w:eastAsia="fi-FI"/>
            </w:rPr>
          </w:pPr>
          <w:ins w:id="156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"_Toc5881985"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5.6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Pukki rekisteröinnin hyväksyminen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7" w:author="Hildén Antti Juhani" w:date="2019-04-11T13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3221F45" w14:textId="6FC0AE32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58" w:author="Hildén Antti Juhani" w:date="2019-04-11T13:32:00Z"/>
              <w:rFonts w:eastAsiaTheme="minorEastAsia"/>
              <w:noProof/>
              <w:lang w:val="fi-FI" w:eastAsia="fi-FI"/>
            </w:rPr>
          </w:pPr>
          <w:ins w:id="159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"_Toc5881986"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5.7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Reitin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0" w:author="Hildén Antti Juhani" w:date="2019-04-11T13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5F166F7C" w14:textId="4748D719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61" w:author="Hildén Antti Juhani" w:date="2019-04-11T13:32:00Z"/>
              <w:rFonts w:eastAsiaTheme="minorEastAsia"/>
              <w:noProof/>
              <w:lang w:val="fi-FI" w:eastAsia="fi-FI"/>
            </w:rPr>
          </w:pPr>
          <w:ins w:id="162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"_Toc5881987"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5.8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Tiedonpoisto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3" w:author="Hildén Antti Juhani" w:date="2019-04-11T13:3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ABFC494" w14:textId="2A88AC3B" w:rsidR="008A51BB" w:rsidRDefault="008A51BB">
          <w:pPr>
            <w:pStyle w:val="Sisluet2"/>
            <w:tabs>
              <w:tab w:val="left" w:pos="880"/>
              <w:tab w:val="right" w:leader="dot" w:pos="9350"/>
            </w:tabs>
            <w:rPr>
              <w:ins w:id="164" w:author="Hildén Antti Juhani" w:date="2019-04-11T13:32:00Z"/>
              <w:rFonts w:eastAsiaTheme="minorEastAsia"/>
              <w:noProof/>
              <w:lang w:val="fi-FI" w:eastAsia="fi-FI"/>
            </w:rPr>
          </w:pPr>
          <w:ins w:id="165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"_Toc5881988"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5.9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ED4EDA">
              <w:rPr>
                <w:rStyle w:val="Hyperlinkki"/>
                <w:noProof/>
                <w:lang w:val="fi-FI"/>
              </w:rPr>
              <w:t>Pukinpoisto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6" w:author="Hildén Antti Juhani" w:date="2019-04-11T13:3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29E56E7C" w14:textId="309A6263" w:rsidR="008A51BB" w:rsidRDefault="008A51BB">
          <w:pPr>
            <w:pStyle w:val="Sisluet1"/>
            <w:tabs>
              <w:tab w:val="right" w:leader="dot" w:pos="9350"/>
            </w:tabs>
            <w:rPr>
              <w:ins w:id="167" w:author="Hildén Antti Juhani" w:date="2019-04-11T13:32:00Z"/>
              <w:rFonts w:eastAsiaTheme="minorEastAsia"/>
              <w:noProof/>
              <w:lang w:val="fi-FI" w:eastAsia="fi-FI"/>
            </w:rPr>
          </w:pPr>
          <w:ins w:id="168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"_Toc5881989"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9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61CC4351" w14:textId="148DE30E" w:rsidR="008A51BB" w:rsidRDefault="008A51BB">
          <w:pPr>
            <w:pStyle w:val="Sisluet2"/>
            <w:tabs>
              <w:tab w:val="right" w:leader="dot" w:pos="9350"/>
            </w:tabs>
            <w:rPr>
              <w:ins w:id="170" w:author="Hildén Antti Juhani" w:date="2019-04-11T13:32:00Z"/>
              <w:rFonts w:eastAsiaTheme="minorEastAsia"/>
              <w:noProof/>
              <w:lang w:val="fi-FI" w:eastAsia="fi-FI"/>
            </w:rPr>
          </w:pPr>
          <w:ins w:id="171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"_Toc5881990"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6.1 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2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43F6412" w14:textId="397EAD0D" w:rsidR="008A51BB" w:rsidRDefault="008A51BB">
          <w:pPr>
            <w:pStyle w:val="Sisluet2"/>
            <w:tabs>
              <w:tab w:val="right" w:leader="dot" w:pos="9350"/>
            </w:tabs>
            <w:rPr>
              <w:ins w:id="173" w:author="Hildén Antti Juhani" w:date="2019-04-11T13:32:00Z"/>
              <w:rFonts w:eastAsiaTheme="minorEastAsia"/>
              <w:noProof/>
              <w:lang w:val="fi-FI" w:eastAsia="fi-FI"/>
            </w:rPr>
          </w:pPr>
          <w:ins w:id="174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"_Toc5881991"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6.2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5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3EEF0B16" w14:textId="3310640A" w:rsidR="008A51BB" w:rsidRDefault="008A51BB">
          <w:pPr>
            <w:pStyle w:val="Sisluet2"/>
            <w:tabs>
              <w:tab w:val="right" w:leader="dot" w:pos="9350"/>
            </w:tabs>
            <w:rPr>
              <w:ins w:id="176" w:author="Hildén Antti Juhani" w:date="2019-04-11T13:32:00Z"/>
              <w:rFonts w:eastAsiaTheme="minorEastAsia"/>
              <w:noProof/>
              <w:lang w:val="fi-FI" w:eastAsia="fi-FI"/>
            </w:rPr>
          </w:pPr>
          <w:ins w:id="177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"_Toc5881992"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6.3 Tietoliikenneliittymät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8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3893144" w14:textId="0FA616A4" w:rsidR="008A51BB" w:rsidRDefault="008A51BB">
          <w:pPr>
            <w:pStyle w:val="Sisluet1"/>
            <w:tabs>
              <w:tab w:val="right" w:leader="dot" w:pos="9350"/>
            </w:tabs>
            <w:rPr>
              <w:ins w:id="179" w:author="Hildén Antti Juhani" w:date="2019-04-11T13:32:00Z"/>
              <w:rFonts w:eastAsiaTheme="minorEastAsia"/>
              <w:noProof/>
              <w:lang w:val="fi-FI" w:eastAsia="fi-FI"/>
            </w:rPr>
          </w:pPr>
          <w:ins w:id="180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"_Toc5881993"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7. Hylätyt ratkaisut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1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133FB94" w14:textId="3744EF5F" w:rsidR="008A51BB" w:rsidRDefault="008A51BB">
          <w:pPr>
            <w:pStyle w:val="Sisluet1"/>
            <w:tabs>
              <w:tab w:val="right" w:leader="dot" w:pos="9350"/>
            </w:tabs>
            <w:rPr>
              <w:ins w:id="182" w:author="Hildén Antti Juhani" w:date="2019-04-11T13:32:00Z"/>
              <w:rFonts w:eastAsiaTheme="minorEastAsia"/>
              <w:noProof/>
              <w:lang w:val="fi-FI" w:eastAsia="fi-FI"/>
            </w:rPr>
          </w:pPr>
          <w:ins w:id="183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"_Toc5881994"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8. 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4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724762F6" w14:textId="7B058AD7" w:rsidR="008A51BB" w:rsidRDefault="008A51BB">
          <w:pPr>
            <w:pStyle w:val="Sisluet1"/>
            <w:tabs>
              <w:tab w:val="right" w:leader="dot" w:pos="9350"/>
            </w:tabs>
            <w:rPr>
              <w:ins w:id="185" w:author="Hildén Antti Juhani" w:date="2019-04-11T13:32:00Z"/>
              <w:rFonts w:eastAsiaTheme="minorEastAsia"/>
              <w:noProof/>
              <w:lang w:val="fi-FI" w:eastAsia="fi-FI"/>
            </w:rPr>
          </w:pPr>
          <w:ins w:id="186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"_Toc5881995"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9. Vielä avoimet asiat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7" w:author="Hildén Antti Juhani" w:date="2019-04-11T13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37AC5D7F" w14:textId="24409B0F" w:rsidR="008A51BB" w:rsidRDefault="008A51BB">
          <w:pPr>
            <w:pStyle w:val="Sisluet1"/>
            <w:tabs>
              <w:tab w:val="right" w:leader="dot" w:pos="9350"/>
            </w:tabs>
            <w:rPr>
              <w:ins w:id="188" w:author="Hildén Antti Juhani" w:date="2019-04-11T13:32:00Z"/>
              <w:rFonts w:eastAsiaTheme="minorEastAsia"/>
              <w:noProof/>
              <w:lang w:val="fi-FI" w:eastAsia="fi-FI"/>
            </w:rPr>
          </w:pPr>
          <w:ins w:id="189" w:author="Hildén Antti Juhani" w:date="2019-04-11T13:32:00Z">
            <w:r w:rsidRPr="00ED4EDA">
              <w:rPr>
                <w:rStyle w:val="Hyperlinkki"/>
                <w:noProof/>
              </w:rPr>
              <w:fldChar w:fldCharType="begin"/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>
              <w:rPr>
                <w:noProof/>
              </w:rPr>
              <w:instrText>HYPERLINK \l "_Toc5881996"</w:instrText>
            </w:r>
            <w:r w:rsidRPr="00ED4EDA">
              <w:rPr>
                <w:rStyle w:val="Hyperlinkki"/>
                <w:noProof/>
              </w:rPr>
              <w:instrText xml:space="preserve"> </w:instrText>
            </w:r>
            <w:r w:rsidRPr="00ED4EDA">
              <w:rPr>
                <w:rStyle w:val="Hyperlinkki"/>
                <w:noProof/>
              </w:rPr>
            </w:r>
            <w:r w:rsidRPr="00ED4EDA">
              <w:rPr>
                <w:rStyle w:val="Hyperlinkki"/>
                <w:noProof/>
              </w:rPr>
              <w:fldChar w:fldCharType="separate"/>
            </w:r>
            <w:r w:rsidRPr="00ED4EDA">
              <w:rPr>
                <w:rStyle w:val="Hyperlinkki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_Toc5881996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0" w:author="Hildén Antti Juhani" w:date="2019-04-11T13:3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ED4EDA">
              <w:rPr>
                <w:rStyle w:val="Hyperlinkki"/>
                <w:noProof/>
              </w:rPr>
              <w:fldChar w:fldCharType="end"/>
            </w:r>
          </w:ins>
        </w:p>
        <w:p w14:paraId="1E5F355A" w14:textId="0E738D1F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191" w:author="Hildén Antti Juhani" w:date="2019-04-11T13:32:00Z"/>
              <w:rFonts w:eastAsiaTheme="minorEastAsia"/>
              <w:noProof/>
              <w:lang w:val="fi-FI" w:eastAsia="fi-FI"/>
            </w:rPr>
          </w:pPr>
          <w:del w:id="192" w:author="Hildén Antti Juhani" w:date="2019-04-11T13:32:00Z">
            <w:r w:rsidRPr="008A51BB" w:rsidDel="008A51BB">
              <w:rPr>
                <w:noProof/>
                <w:lang w:val="fi-FI"/>
                <w:rPrChange w:id="19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lastRenderedPageBreak/>
              <w:delText>1. Johdanto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458E83D4" w14:textId="6272E8E7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194" w:author="Hildén Antti Juhani" w:date="2019-04-11T13:32:00Z"/>
              <w:rFonts w:eastAsiaTheme="minorEastAsia"/>
              <w:noProof/>
              <w:lang w:val="fi-FI" w:eastAsia="fi-FI"/>
            </w:rPr>
          </w:pPr>
          <w:del w:id="195" w:author="Hildén Antti Juhani" w:date="2019-04-11T13:32:00Z">
            <w:r w:rsidRPr="008A51BB" w:rsidDel="008A51BB">
              <w:rPr>
                <w:noProof/>
                <w:lang w:val="fi-FI"/>
                <w:rPrChange w:id="196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1.1 Tausta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07643675" w14:textId="2CCEC50A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197" w:author="Hildén Antti Juhani" w:date="2019-04-11T13:32:00Z"/>
              <w:rFonts w:eastAsiaTheme="minorEastAsia"/>
              <w:noProof/>
              <w:lang w:val="fi-FI" w:eastAsia="fi-FI"/>
            </w:rPr>
          </w:pPr>
          <w:del w:id="198" w:author="Hildén Antti Juhani" w:date="2019-04-11T13:32:00Z">
            <w:r w:rsidRPr="008A51BB" w:rsidDel="008A51BB">
              <w:rPr>
                <w:noProof/>
                <w:lang w:val="fi-FI"/>
                <w:rPrChange w:id="19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1.2 Dokumenttien tarkoitus ja kattavuus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2A89E333" w14:textId="75A75CAB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00" w:author="Hildén Antti Juhani" w:date="2019-04-11T13:32:00Z"/>
              <w:rFonts w:eastAsiaTheme="minorEastAsia"/>
              <w:noProof/>
              <w:lang w:val="fi-FI" w:eastAsia="fi-FI"/>
            </w:rPr>
          </w:pPr>
          <w:del w:id="201" w:author="Hildén Antti Juhani" w:date="2019-04-11T13:32:00Z">
            <w:r w:rsidRPr="008A51BB" w:rsidDel="008A51BB">
              <w:rPr>
                <w:noProof/>
                <w:lang w:val="fi-FI"/>
                <w:rPrChange w:id="20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1.3 Tuotteen yleiskuvaus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06DDD3F4" w14:textId="3E53C1F4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03" w:author="Hildén Antti Juhani" w:date="2019-04-11T13:32:00Z"/>
              <w:rFonts w:eastAsiaTheme="minorEastAsia"/>
              <w:noProof/>
              <w:lang w:val="fi-FI" w:eastAsia="fi-FI"/>
            </w:rPr>
          </w:pPr>
          <w:del w:id="204" w:author="Hildén Antti Juhani" w:date="2019-04-11T13:32:00Z">
            <w:r w:rsidRPr="008A51BB" w:rsidDel="008A51BB">
              <w:rPr>
                <w:noProof/>
                <w:lang w:val="fi-FI"/>
                <w:rPrChange w:id="20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2. Käsitteet</w:delText>
            </w:r>
            <w:r w:rsidDel="008A51BB">
              <w:rPr>
                <w:noProof/>
                <w:webHidden/>
              </w:rPr>
              <w:tab/>
              <w:delText>3</w:delText>
            </w:r>
          </w:del>
        </w:p>
        <w:p w14:paraId="0718E281" w14:textId="6B5A924A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06" w:author="Hildén Antti Juhani" w:date="2019-04-11T13:32:00Z"/>
              <w:rFonts w:eastAsiaTheme="minorEastAsia"/>
              <w:noProof/>
              <w:lang w:val="fi-FI" w:eastAsia="fi-FI"/>
            </w:rPr>
          </w:pPr>
          <w:del w:id="207" w:author="Hildén Antti Juhani" w:date="2019-04-11T13:32:00Z">
            <w:r w:rsidRPr="008A51BB" w:rsidDel="008A51BB">
              <w:rPr>
                <w:noProof/>
                <w:lang w:val="fi-FI"/>
                <w:rPrChange w:id="20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3. Tiedot ja tietokannat</w:delText>
            </w:r>
            <w:r w:rsidDel="008A51BB">
              <w:rPr>
                <w:noProof/>
                <w:webHidden/>
              </w:rPr>
              <w:tab/>
              <w:delText>4</w:delText>
            </w:r>
          </w:del>
        </w:p>
        <w:p w14:paraId="60B61E71" w14:textId="388CA0AF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09" w:author="Hildén Antti Juhani" w:date="2019-04-11T13:32:00Z"/>
              <w:rFonts w:eastAsiaTheme="minorEastAsia"/>
              <w:noProof/>
              <w:lang w:val="fi-FI" w:eastAsia="fi-FI"/>
            </w:rPr>
          </w:pPr>
          <w:del w:id="210" w:author="Hildén Antti Juhani" w:date="2019-04-11T13:32:00Z">
            <w:r w:rsidRPr="008A51BB" w:rsidDel="008A51BB">
              <w:rPr>
                <w:noProof/>
                <w:lang w:val="fi-FI"/>
                <w:rPrChange w:id="21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3.1 ER-kaavio</w:delText>
            </w:r>
            <w:r w:rsidDel="008A51BB">
              <w:rPr>
                <w:noProof/>
                <w:webHidden/>
              </w:rPr>
              <w:tab/>
              <w:delText>4</w:delText>
            </w:r>
          </w:del>
        </w:p>
        <w:p w14:paraId="45BABC01" w14:textId="3CB2248B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12" w:author="Hildén Antti Juhani" w:date="2019-04-11T13:32:00Z"/>
              <w:rFonts w:eastAsiaTheme="minorEastAsia"/>
              <w:noProof/>
              <w:lang w:val="fi-FI" w:eastAsia="fi-FI"/>
            </w:rPr>
          </w:pPr>
          <w:del w:id="213" w:author="Hildén Antti Juhani" w:date="2019-04-11T13:32:00Z">
            <w:r w:rsidRPr="008A51BB" w:rsidDel="008A51BB">
              <w:rPr>
                <w:noProof/>
                <w:lang w:val="fi-FI"/>
                <w:rPrChange w:id="21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3.2 Tietokantakaavio</w:delText>
            </w:r>
            <w:r w:rsidDel="008A51BB">
              <w:rPr>
                <w:noProof/>
                <w:webHidden/>
              </w:rPr>
              <w:tab/>
              <w:delText>5</w:delText>
            </w:r>
          </w:del>
        </w:p>
        <w:p w14:paraId="27CB3BDF" w14:textId="2F552A8D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15" w:author="Hildén Antti Juhani" w:date="2019-04-11T13:32:00Z"/>
              <w:rFonts w:eastAsiaTheme="minorEastAsia"/>
              <w:noProof/>
              <w:lang w:val="fi-FI" w:eastAsia="fi-FI"/>
            </w:rPr>
          </w:pPr>
          <w:del w:id="216" w:author="Hildén Antti Juhani" w:date="2019-04-11T13:32:00Z">
            <w:r w:rsidRPr="008A51BB" w:rsidDel="008A51BB">
              <w:rPr>
                <w:noProof/>
                <w:lang w:val="fi-FI"/>
                <w:rPrChange w:id="217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 Näyttökartat</w:delText>
            </w:r>
            <w:r w:rsidDel="008A51BB">
              <w:rPr>
                <w:noProof/>
                <w:webHidden/>
              </w:rPr>
              <w:tab/>
              <w:delText>6</w:delText>
            </w:r>
          </w:del>
        </w:p>
        <w:p w14:paraId="3AC494C2" w14:textId="07117F39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18" w:author="Hildén Antti Juhani" w:date="2019-04-11T13:32:00Z"/>
              <w:rFonts w:eastAsiaTheme="minorEastAsia"/>
              <w:noProof/>
              <w:lang w:val="fi-FI" w:eastAsia="fi-FI"/>
            </w:rPr>
          </w:pPr>
          <w:del w:id="219" w:author="Hildén Antti Juhani" w:date="2019-04-11T13:32:00Z">
            <w:r w:rsidRPr="008A51BB" w:rsidDel="008A51BB">
              <w:rPr>
                <w:noProof/>
                <w:lang w:val="fi-FI"/>
                <w:rPrChange w:id="220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4.1 Pääkäyttäjä</w:delText>
            </w:r>
            <w:r w:rsidDel="008A51BB">
              <w:rPr>
                <w:noProof/>
                <w:webHidden/>
              </w:rPr>
              <w:tab/>
              <w:delText>6</w:delText>
            </w:r>
          </w:del>
        </w:p>
        <w:p w14:paraId="228B998A" w14:textId="4726994C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21" w:author="Hildén Antti Juhani" w:date="2019-04-11T13:32:00Z"/>
              <w:rFonts w:eastAsiaTheme="minorEastAsia"/>
              <w:noProof/>
              <w:lang w:val="fi-FI" w:eastAsia="fi-FI"/>
            </w:rPr>
          </w:pPr>
          <w:del w:id="222" w:author="Hildén Antti Juhani" w:date="2019-04-11T13:32:00Z">
            <w:r w:rsidRPr="008A51BB" w:rsidDel="008A51BB">
              <w:rPr>
                <w:noProof/>
                <w:lang w:val="fi-FI"/>
                <w:rPrChange w:id="22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4.2 Joulupukki</w:delText>
            </w:r>
            <w:r w:rsidDel="008A51BB">
              <w:rPr>
                <w:noProof/>
                <w:webHidden/>
              </w:rPr>
              <w:tab/>
              <w:delText>6</w:delText>
            </w:r>
          </w:del>
        </w:p>
        <w:p w14:paraId="608E0C69" w14:textId="1859DB1F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24" w:author="Hildén Antti Juhani" w:date="2019-04-11T13:32:00Z"/>
              <w:rFonts w:eastAsiaTheme="minorEastAsia"/>
              <w:noProof/>
              <w:lang w:val="fi-FI" w:eastAsia="fi-FI"/>
            </w:rPr>
          </w:pPr>
          <w:del w:id="225" w:author="Hildén Antti Juhani" w:date="2019-04-11T13:32:00Z">
            <w:r w:rsidRPr="008A51BB" w:rsidDel="008A51BB">
              <w:rPr>
                <w:noProof/>
                <w:lang w:val="fi-FI"/>
                <w:rPrChange w:id="226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4.3 Asiakas</w:delText>
            </w:r>
            <w:r w:rsidDel="008A51BB">
              <w:rPr>
                <w:noProof/>
                <w:webHidden/>
              </w:rPr>
              <w:tab/>
              <w:delText>7</w:delText>
            </w:r>
          </w:del>
        </w:p>
        <w:p w14:paraId="447F0AB6" w14:textId="10C1E90E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27" w:author="Hildén Antti Juhani" w:date="2019-04-11T13:32:00Z"/>
              <w:rFonts w:eastAsiaTheme="minorEastAsia"/>
              <w:noProof/>
              <w:lang w:val="fi-FI" w:eastAsia="fi-FI"/>
            </w:rPr>
          </w:pPr>
          <w:del w:id="228" w:author="Hildén Antti Juhani" w:date="2019-04-11T13:32:00Z">
            <w:r w:rsidRPr="008A51BB" w:rsidDel="008A51BB">
              <w:rPr>
                <w:noProof/>
                <w:lang w:val="fi-FI"/>
                <w:rPrChange w:id="22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 Toiminnot ja käyttötapaukset</w:delText>
            </w:r>
            <w:r w:rsidDel="008A51BB">
              <w:rPr>
                <w:noProof/>
                <w:webHidden/>
              </w:rPr>
              <w:tab/>
              <w:delText>7</w:delText>
            </w:r>
          </w:del>
        </w:p>
        <w:p w14:paraId="58CAB78A" w14:textId="5FCFF716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30" w:author="Hildén Antti Juhani" w:date="2019-04-11T13:32:00Z"/>
              <w:rFonts w:eastAsiaTheme="minorEastAsia"/>
              <w:noProof/>
              <w:lang w:val="fi-FI" w:eastAsia="fi-FI"/>
            </w:rPr>
          </w:pPr>
          <w:del w:id="231" w:author="Hildén Antti Juhani" w:date="2019-04-11T13:32:00Z">
            <w:r w:rsidRPr="008A51BB" w:rsidDel="008A51BB">
              <w:rPr>
                <w:noProof/>
                <w:lang w:val="fi-FI"/>
                <w:rPrChange w:id="23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5.1 Lisää tilaus</w:delText>
            </w:r>
            <w:r w:rsidDel="008A51BB">
              <w:rPr>
                <w:noProof/>
                <w:webHidden/>
              </w:rPr>
              <w:tab/>
              <w:delText>7</w:delText>
            </w:r>
          </w:del>
        </w:p>
        <w:p w14:paraId="73F017A6" w14:textId="75F1E440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33" w:author="Hildén Antti Juhani" w:date="2019-04-11T13:32:00Z"/>
              <w:rFonts w:eastAsiaTheme="minorEastAsia"/>
              <w:noProof/>
              <w:lang w:val="fi-FI" w:eastAsia="fi-FI"/>
            </w:rPr>
          </w:pPr>
          <w:del w:id="234" w:author="Hildén Antti Juhani" w:date="2019-04-11T13:32:00Z">
            <w:r w:rsidRPr="008A51BB" w:rsidDel="008A51BB">
              <w:rPr>
                <w:noProof/>
                <w:lang w:val="fi-FI"/>
                <w:rPrChange w:id="23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5.2 Sähköposti varmistus</w:delText>
            </w:r>
            <w:r w:rsidDel="008A51BB">
              <w:rPr>
                <w:noProof/>
                <w:webHidden/>
              </w:rPr>
              <w:tab/>
              <w:delText>8</w:delText>
            </w:r>
          </w:del>
        </w:p>
        <w:p w14:paraId="5CC8386F" w14:textId="5340080B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36" w:author="Hildén Antti Juhani" w:date="2019-04-11T13:32:00Z"/>
              <w:rFonts w:eastAsiaTheme="minorEastAsia"/>
              <w:noProof/>
              <w:lang w:val="fi-FI" w:eastAsia="fi-FI"/>
            </w:rPr>
          </w:pPr>
          <w:del w:id="237" w:author="Hildén Antti Juhani" w:date="2019-04-11T13:32:00Z">
            <w:r w:rsidRPr="008A51BB" w:rsidDel="008A51BB">
              <w:rPr>
                <w:noProof/>
                <w:lang w:val="fi-FI"/>
                <w:rPrChange w:id="23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5.3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noProof/>
                <w:lang w:val="fi-FI"/>
                <w:rPrChange w:id="23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Tilauksen seuranta</w:delText>
            </w:r>
            <w:r w:rsidDel="008A51BB">
              <w:rPr>
                <w:noProof/>
                <w:webHidden/>
              </w:rPr>
              <w:tab/>
              <w:delText>9</w:delText>
            </w:r>
          </w:del>
        </w:p>
        <w:p w14:paraId="0829E15B" w14:textId="70971AF9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40" w:author="Hildén Antti Juhani" w:date="2019-04-11T13:32:00Z"/>
              <w:rFonts w:eastAsiaTheme="minorEastAsia"/>
              <w:noProof/>
              <w:lang w:val="fi-FI" w:eastAsia="fi-FI"/>
            </w:rPr>
          </w:pPr>
          <w:del w:id="241" w:author="Hildén Antti Juhani" w:date="2019-04-11T13:32:00Z">
            <w:r w:rsidRPr="008A51BB" w:rsidDel="008A51BB">
              <w:rPr>
                <w:noProof/>
                <w:lang w:val="fi-FI"/>
                <w:rPrChange w:id="24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5.4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noProof/>
                <w:lang w:val="fi-FI"/>
                <w:rPrChange w:id="24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Rekisteröityminen</w:delText>
            </w:r>
            <w:r w:rsidDel="008A51BB">
              <w:rPr>
                <w:noProof/>
                <w:webHidden/>
              </w:rPr>
              <w:tab/>
              <w:delText>10</w:delText>
            </w:r>
          </w:del>
        </w:p>
        <w:p w14:paraId="49B70A2B" w14:textId="0D3FB0E5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44" w:author="Hildén Antti Juhani" w:date="2019-04-11T13:32:00Z"/>
              <w:rFonts w:eastAsiaTheme="minorEastAsia"/>
              <w:noProof/>
              <w:lang w:val="fi-FI" w:eastAsia="fi-FI"/>
            </w:rPr>
          </w:pPr>
          <w:del w:id="245" w:author="Hildén Antti Juhani" w:date="2019-04-11T13:32:00Z">
            <w:r w:rsidRPr="008A51BB" w:rsidDel="008A51BB">
              <w:rPr>
                <w:noProof/>
                <w:lang w:val="fi-FI"/>
                <w:rPrChange w:id="246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5.5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noProof/>
                <w:lang w:val="fi-FI"/>
                <w:rPrChange w:id="247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Kirjautuminen</w:delText>
            </w:r>
            <w:r w:rsidDel="008A51BB">
              <w:rPr>
                <w:noProof/>
                <w:webHidden/>
              </w:rPr>
              <w:tab/>
              <w:delText>11</w:delText>
            </w:r>
          </w:del>
        </w:p>
        <w:p w14:paraId="0E0DF09C" w14:textId="0AE00546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48" w:author="Hildén Antti Juhani" w:date="2019-04-11T13:32:00Z"/>
              <w:rFonts w:eastAsiaTheme="minorEastAsia"/>
              <w:noProof/>
              <w:lang w:val="fi-FI" w:eastAsia="fi-FI"/>
            </w:rPr>
          </w:pPr>
          <w:del w:id="249" w:author="Hildén Antti Juhani" w:date="2019-04-11T13:32:00Z">
            <w:r w:rsidRPr="008A51BB" w:rsidDel="008A51BB">
              <w:rPr>
                <w:noProof/>
                <w:lang w:val="fi-FI"/>
                <w:rPrChange w:id="250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5.6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noProof/>
                <w:lang w:val="fi-FI"/>
                <w:rPrChange w:id="25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Pukki rekisteröinnin hyväksyminen</w:delText>
            </w:r>
            <w:r w:rsidDel="008A51BB">
              <w:rPr>
                <w:noProof/>
                <w:webHidden/>
              </w:rPr>
              <w:tab/>
              <w:delText>12</w:delText>
            </w:r>
          </w:del>
        </w:p>
        <w:p w14:paraId="47D4541B" w14:textId="62C4946F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52" w:author="Hildén Antti Juhani" w:date="2019-04-11T13:32:00Z"/>
              <w:rFonts w:eastAsiaTheme="minorEastAsia"/>
              <w:noProof/>
              <w:lang w:val="fi-FI" w:eastAsia="fi-FI"/>
            </w:rPr>
          </w:pPr>
          <w:del w:id="253" w:author="Hildén Antti Juhani" w:date="2019-04-11T13:32:00Z">
            <w:r w:rsidRPr="008A51BB" w:rsidDel="008A51BB">
              <w:rPr>
                <w:noProof/>
                <w:lang w:val="fi-FI"/>
                <w:rPrChange w:id="25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5.7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noProof/>
                <w:lang w:val="fi-FI"/>
                <w:rPrChange w:id="25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Reitin luonti</w:delText>
            </w:r>
            <w:r w:rsidDel="008A51BB">
              <w:rPr>
                <w:noProof/>
                <w:webHidden/>
              </w:rPr>
              <w:tab/>
              <w:delText>13</w:delText>
            </w:r>
          </w:del>
        </w:p>
        <w:p w14:paraId="37AB7BEE" w14:textId="602D5838" w:rsidR="005D78A9" w:rsidDel="008A51BB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del w:id="256" w:author="Hildén Antti Juhani" w:date="2019-04-11T13:32:00Z"/>
              <w:rFonts w:eastAsiaTheme="minorEastAsia"/>
              <w:noProof/>
              <w:lang w:val="fi-FI" w:eastAsia="fi-FI"/>
            </w:rPr>
          </w:pPr>
          <w:del w:id="257" w:author="Hildén Antti Juhani" w:date="2019-04-11T13:32:00Z">
            <w:r w:rsidRPr="008A51BB" w:rsidDel="008A51BB">
              <w:rPr>
                <w:noProof/>
                <w:lang w:val="fi-FI"/>
                <w:rPrChange w:id="25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5.8</w:delText>
            </w:r>
            <w:r w:rsidDel="008A51BB">
              <w:rPr>
                <w:rFonts w:eastAsiaTheme="minorEastAsia"/>
                <w:noProof/>
                <w:lang w:val="fi-FI" w:eastAsia="fi-FI"/>
              </w:rPr>
              <w:tab/>
            </w:r>
            <w:r w:rsidRPr="008A51BB" w:rsidDel="008A51BB">
              <w:rPr>
                <w:noProof/>
                <w:lang w:val="fi-FI"/>
                <w:rPrChange w:id="259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Tiedonpoisto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48BE376C" w14:textId="29C7385C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60" w:author="Hildén Antti Juhani" w:date="2019-04-11T13:32:00Z"/>
              <w:rFonts w:eastAsiaTheme="minorEastAsia"/>
              <w:noProof/>
              <w:lang w:val="fi-FI" w:eastAsia="fi-FI"/>
            </w:rPr>
          </w:pPr>
          <w:del w:id="261" w:author="Hildén Antti Juhani" w:date="2019-04-11T13:32:00Z">
            <w:r w:rsidRPr="008A51BB" w:rsidDel="008A51BB">
              <w:rPr>
                <w:noProof/>
                <w:lang w:val="fi-FI"/>
                <w:rPrChange w:id="262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 Ulkoiset 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4460FB88" w14:textId="616CC146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63" w:author="Hildén Antti Juhani" w:date="2019-04-11T13:32:00Z"/>
              <w:rFonts w:eastAsiaTheme="minorEastAsia"/>
              <w:noProof/>
              <w:lang w:val="fi-FI" w:eastAsia="fi-FI"/>
            </w:rPr>
          </w:pPr>
          <w:del w:id="264" w:author="Hildén Antti Juhani" w:date="2019-04-11T13:32:00Z">
            <w:r w:rsidRPr="008A51BB" w:rsidDel="008A51BB">
              <w:rPr>
                <w:noProof/>
                <w:lang w:val="fi-FI"/>
                <w:rPrChange w:id="265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6.1 Laitteistoliittymät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579E6D51" w14:textId="3BABA206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66" w:author="Hildén Antti Juhani" w:date="2019-04-11T13:32:00Z"/>
              <w:rFonts w:eastAsiaTheme="minorEastAsia"/>
              <w:noProof/>
              <w:lang w:val="fi-FI" w:eastAsia="fi-FI"/>
            </w:rPr>
          </w:pPr>
          <w:del w:id="267" w:author="Hildén Antti Juhani" w:date="2019-04-11T13:32:00Z">
            <w:r w:rsidRPr="008A51BB" w:rsidDel="008A51BB">
              <w:rPr>
                <w:noProof/>
                <w:lang w:val="fi-FI"/>
                <w:rPrChange w:id="268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6.2 Ulkoiset 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73D49F41" w14:textId="372FCA4A" w:rsidR="005D78A9" w:rsidDel="008A51BB" w:rsidRDefault="005D78A9">
          <w:pPr>
            <w:pStyle w:val="Sisluet2"/>
            <w:tabs>
              <w:tab w:val="right" w:leader="dot" w:pos="9350"/>
            </w:tabs>
            <w:rPr>
              <w:del w:id="269" w:author="Hildén Antti Juhani" w:date="2019-04-11T13:32:00Z"/>
              <w:rFonts w:eastAsiaTheme="minorEastAsia"/>
              <w:noProof/>
              <w:lang w:val="fi-FI" w:eastAsia="fi-FI"/>
            </w:rPr>
          </w:pPr>
          <w:del w:id="270" w:author="Hildén Antti Juhani" w:date="2019-04-11T13:32:00Z">
            <w:r w:rsidRPr="008A51BB" w:rsidDel="008A51BB">
              <w:rPr>
                <w:noProof/>
                <w:lang w:val="fi-FI"/>
                <w:rPrChange w:id="271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6.3 Tietoliikenneliittymät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3EEE70DB" w14:textId="055D9799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72" w:author="Hildén Antti Juhani" w:date="2019-04-11T13:32:00Z"/>
              <w:rFonts w:eastAsiaTheme="minorEastAsia"/>
              <w:noProof/>
              <w:lang w:val="fi-FI" w:eastAsia="fi-FI"/>
            </w:rPr>
          </w:pPr>
          <w:del w:id="273" w:author="Hildén Antti Juhani" w:date="2019-04-11T13:32:00Z">
            <w:r w:rsidRPr="008A51BB" w:rsidDel="008A51BB">
              <w:rPr>
                <w:noProof/>
                <w:lang w:val="fi-FI"/>
                <w:rPrChange w:id="274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7. Hylätyt ratkaisut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5C6C5F4B" w14:textId="6784C08A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75" w:author="Hildén Antti Juhani" w:date="2019-04-11T13:32:00Z"/>
              <w:rFonts w:eastAsiaTheme="minorEastAsia"/>
              <w:noProof/>
              <w:lang w:val="fi-FI" w:eastAsia="fi-FI"/>
            </w:rPr>
          </w:pPr>
          <w:del w:id="276" w:author="Hildén Antti Juhani" w:date="2019-04-11T13:32:00Z">
            <w:r w:rsidRPr="008A51BB" w:rsidDel="008A51BB">
              <w:rPr>
                <w:noProof/>
                <w:lang w:val="fi-FI"/>
                <w:rPrChange w:id="277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8. Jatkokehitysajatuksia</w:delText>
            </w:r>
            <w:r w:rsidDel="008A51BB">
              <w:rPr>
                <w:noProof/>
                <w:webHidden/>
              </w:rPr>
              <w:tab/>
              <w:delText>14</w:delText>
            </w:r>
          </w:del>
        </w:p>
        <w:p w14:paraId="4490A300" w14:textId="7797A8C2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78" w:author="Hildén Antti Juhani" w:date="2019-04-11T13:32:00Z"/>
              <w:rFonts w:eastAsiaTheme="minorEastAsia"/>
              <w:noProof/>
              <w:lang w:val="fi-FI" w:eastAsia="fi-FI"/>
            </w:rPr>
          </w:pPr>
          <w:del w:id="279" w:author="Hildén Antti Juhani" w:date="2019-04-11T13:32:00Z">
            <w:r w:rsidRPr="008A51BB" w:rsidDel="008A51BB">
              <w:rPr>
                <w:noProof/>
                <w:lang w:val="fi-FI"/>
                <w:rPrChange w:id="280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9. Vielä avoimet asiat</w:delText>
            </w:r>
            <w:r w:rsidDel="008A51BB">
              <w:rPr>
                <w:noProof/>
                <w:webHidden/>
              </w:rPr>
              <w:tab/>
              <w:delText>15</w:delText>
            </w:r>
          </w:del>
        </w:p>
        <w:p w14:paraId="7BCA2045" w14:textId="7E9B990D" w:rsidR="005D78A9" w:rsidDel="008A51BB" w:rsidRDefault="005D78A9">
          <w:pPr>
            <w:pStyle w:val="Sisluet1"/>
            <w:tabs>
              <w:tab w:val="right" w:leader="dot" w:pos="9350"/>
            </w:tabs>
            <w:rPr>
              <w:del w:id="281" w:author="Hildén Antti Juhani" w:date="2019-04-11T13:32:00Z"/>
              <w:rFonts w:eastAsiaTheme="minorEastAsia"/>
              <w:noProof/>
              <w:lang w:val="fi-FI" w:eastAsia="fi-FI"/>
            </w:rPr>
          </w:pPr>
          <w:del w:id="282" w:author="Hildén Antti Juhani" w:date="2019-04-11T13:32:00Z">
            <w:r w:rsidRPr="008A51BB" w:rsidDel="008A51BB">
              <w:rPr>
                <w:noProof/>
                <w:lang w:val="fi-FI"/>
                <w:rPrChange w:id="283" w:author="Hildén Antti Juhani" w:date="2019-04-11T13:32:00Z">
                  <w:rPr>
                    <w:rStyle w:val="Hyperlinkki"/>
                    <w:noProof/>
                    <w:lang w:val="fi-FI"/>
                  </w:rPr>
                </w:rPrChange>
              </w:rPr>
              <w:delText>Liitteet</w:delText>
            </w:r>
            <w:r w:rsidDel="008A51BB">
              <w:rPr>
                <w:noProof/>
                <w:webHidden/>
              </w:rPr>
              <w:tab/>
              <w:delText>15</w:delText>
            </w:r>
          </w:del>
        </w:p>
        <w:p w14:paraId="1444FF24" w14:textId="77777777" w:rsidR="00926DC8" w:rsidDel="00DD14C6" w:rsidRDefault="00926DC8">
          <w:pPr>
            <w:rPr>
              <w:del w:id="284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285" w:author="Hildén Antti Juhani" w:date="2019-04-10T09:06:00Z"/>
        </w:rPr>
      </w:pPr>
    </w:p>
    <w:p w14:paraId="3AE51192" w14:textId="77777777" w:rsidR="00926DC8" w:rsidRDefault="00926DC8">
      <w:pPr>
        <w:pPrChange w:id="286" w:author="Hildén Antti Juhani" w:date="2019-04-10T09:06:00Z">
          <w:pPr>
            <w:pStyle w:val="Luettelokappale"/>
            <w:numPr>
              <w:numId w:val="3"/>
            </w:numPr>
            <w:ind w:hanging="360"/>
          </w:pPr>
        </w:pPrChange>
      </w:pPr>
      <w:del w:id="287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Otsikko1"/>
        <w:rPr>
          <w:lang w:val="fi-FI"/>
        </w:rPr>
      </w:pPr>
      <w:bookmarkStart w:id="288" w:name="_Toc5881967"/>
      <w:r w:rsidRPr="008A7619">
        <w:rPr>
          <w:lang w:val="fi-FI"/>
        </w:rPr>
        <w:t>1. Johdanto</w:t>
      </w:r>
      <w:bookmarkEnd w:id="288"/>
    </w:p>
    <w:p w14:paraId="273746C7" w14:textId="77777777" w:rsidR="00926DC8" w:rsidRPr="008A7619" w:rsidRDefault="00926DC8" w:rsidP="00926DC8">
      <w:pPr>
        <w:pStyle w:val="Otsikko2"/>
        <w:rPr>
          <w:lang w:val="fi-FI"/>
        </w:rPr>
      </w:pPr>
      <w:bookmarkStart w:id="289" w:name="_Toc5881968"/>
      <w:r w:rsidRPr="008A7619">
        <w:rPr>
          <w:lang w:val="fi-FI"/>
        </w:rPr>
        <w:t>1.1 Tausta</w:t>
      </w:r>
      <w:bookmarkEnd w:id="289"/>
    </w:p>
    <w:p w14:paraId="0EA2FD10" w14:textId="77777777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Otsikko2"/>
        <w:rPr>
          <w:lang w:val="fi-FI"/>
        </w:rPr>
      </w:pPr>
      <w:bookmarkStart w:id="290" w:name="_Toc5881969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291" w:author="Hildén Antti Juhani" w:date="2019-04-10T09:30:00Z">
        <w:r w:rsidR="00194A14">
          <w:rPr>
            <w:lang w:val="fi-FI"/>
          </w:rPr>
          <w:t xml:space="preserve"> tarkoitus </w:t>
        </w:r>
      </w:ins>
      <w:del w:id="292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del w:id="293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</w:del>
      <w:r w:rsidR="003B147F" w:rsidRPr="003B147F">
        <w:rPr>
          <w:lang w:val="fi-FI"/>
        </w:rPr>
        <w:t>ja kattavuus</w:t>
      </w:r>
      <w:bookmarkEnd w:id="290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294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295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296" w:author="Hildén Antti Juhani" w:date="2019-04-10T08:53:00Z">
        <w:r w:rsidR="00AA7753">
          <w:rPr>
            <w:lang w:val="fi-FI"/>
          </w:rPr>
          <w:t>)</w:t>
        </w:r>
      </w:ins>
      <w:ins w:id="297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4EE84927" w:rsidR="00926DC8" w:rsidRDefault="00926DC8" w:rsidP="00926DC8">
      <w:pPr>
        <w:pStyle w:val="Otsikko2"/>
        <w:rPr>
          <w:lang w:val="fi-FI"/>
        </w:rPr>
      </w:pPr>
      <w:bookmarkStart w:id="298" w:name="_Toc5881970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  <w:bookmarkEnd w:id="298"/>
    </w:p>
    <w:p w14:paraId="551A69FD" w14:textId="4486EDDD" w:rsidR="003B147F" w:rsidRDefault="00102A2F" w:rsidP="00102A2F">
      <w:pPr>
        <w:ind w:left="720"/>
        <w:rPr>
          <w:ins w:id="299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300" w:author="Hildén Antti Juhani" w:date="2019-04-10T09:33:00Z">
        <w:r w:rsidR="000B6694">
          <w:rPr>
            <w:lang w:val="fi-FI"/>
          </w:rPr>
          <w:t xml:space="preserve">helpottaa </w:t>
        </w:r>
      </w:ins>
      <w:del w:id="301" w:author="Hildén Antti Juhani" w:date="2019-04-10T09:33:00Z">
        <w:r w:rsidRPr="00AB4612" w:rsidDel="000B6694">
          <w:rPr>
            <w:lang w:val="fi-FI"/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302" w:author="Hildén Antti Juhani" w:date="2019-04-10T09:23:00Z">
        <w:r w:rsidRPr="00AB4612" w:rsidDel="00194A14">
          <w:rPr>
            <w:lang w:val="fi-FI"/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303" w:author="Hildén Antti Juhani" w:date="2019-04-10T09:23:00Z">
        <w:r w:rsidR="00194A14">
          <w:rPr>
            <w:lang w:val="fi-FI"/>
          </w:rPr>
          <w:t xml:space="preserve">ja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parametrejä.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304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305" w:author="Hildén Antti Juhani" w:date="2019-04-10T09:23:00Z">
        <w:r w:rsidR="00194A14">
          <w:rPr>
            <w:lang w:val="fi-FI"/>
          </w:rPr>
          <w:t>, koordinaattorit</w:t>
        </w:r>
      </w:ins>
      <w:ins w:id="306" w:author="Hildén Antti Juhani" w:date="2019-04-10T08:55:00Z">
        <w:r>
          <w:rPr>
            <w:lang w:val="fi-FI"/>
          </w:rPr>
          <w:t xml:space="preserve"> ja joulupukit. </w:t>
        </w:r>
      </w:ins>
      <w:ins w:id="307" w:author="Hildén Antti Juhani" w:date="2019-04-10T08:56:00Z">
        <w:r>
          <w:rPr>
            <w:lang w:val="fi-FI"/>
          </w:rPr>
          <w:t xml:space="preserve"> </w:t>
        </w:r>
      </w:ins>
      <w:ins w:id="308" w:author="Hildén Antti Juhani" w:date="2019-04-10T09:26:00Z">
        <w:r w:rsidR="00194A14">
          <w:rPr>
            <w:lang w:val="fi-FI"/>
          </w:rPr>
          <w:t xml:space="preserve">Järjestelmää </w:t>
        </w:r>
      </w:ins>
      <w:ins w:id="309" w:author="Hildén Antti Juhani" w:date="2019-04-10T09:28:00Z">
        <w:r w:rsidR="00194A14">
          <w:rPr>
            <w:lang w:val="fi-FI"/>
          </w:rPr>
          <w:t>voi käyttää</w:t>
        </w:r>
      </w:ins>
      <w:ins w:id="310" w:author="Hildén Antti Juhani" w:date="2019-04-10T09:26:00Z">
        <w:r w:rsidR="00194A14">
          <w:rPr>
            <w:lang w:val="fi-FI"/>
          </w:rPr>
          <w:t xml:space="preserve"> </w:t>
        </w:r>
      </w:ins>
      <w:ins w:id="311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312" w:author="Hildén Antti Juhani" w:date="2019-04-10T09:28:00Z">
        <w:r w:rsidR="00194A14">
          <w:rPr>
            <w:lang w:val="fi-FI"/>
          </w:rPr>
          <w:t xml:space="preserve"> Järjestelmä toteutetaan truudeli9 webbihotelliin.</w:t>
        </w:r>
      </w:ins>
    </w:p>
    <w:p w14:paraId="7160E2D4" w14:textId="5B8F4A10" w:rsidR="00926DC8" w:rsidRDefault="00926DC8" w:rsidP="00926DC8">
      <w:pPr>
        <w:pStyle w:val="Otsikko1"/>
        <w:rPr>
          <w:lang w:val="fi-FI"/>
        </w:rPr>
      </w:pPr>
      <w:bookmarkStart w:id="313" w:name="_Toc5881971"/>
      <w:r w:rsidRPr="00102A2F">
        <w:rPr>
          <w:lang w:val="fi-FI"/>
        </w:rPr>
        <w:t xml:space="preserve">2. </w:t>
      </w:r>
      <w:ins w:id="314" w:author="Hildén Antti Juhani" w:date="2019-04-10T09:30:00Z">
        <w:r w:rsidR="00194A14">
          <w:rPr>
            <w:lang w:val="fi-FI"/>
          </w:rPr>
          <w:t>Käsitteet</w:t>
        </w:r>
      </w:ins>
      <w:bookmarkEnd w:id="313"/>
      <w:del w:id="315" w:author="Hildén Antti Juhani" w:date="2019-04-10T09:30:00Z">
        <w:r w:rsidR="00652C7B" w:rsidDel="00194A14">
          <w:rPr>
            <w:lang w:val="fi-FI"/>
          </w:rPr>
          <w:delText>Käsitteet</w:delText>
        </w:r>
      </w:del>
    </w:p>
    <w:p w14:paraId="2CEAC9A4" w14:textId="77777777" w:rsidR="00766C72" w:rsidRPr="00766C72" w:rsidRDefault="00766C72" w:rsidP="00766C72">
      <w:pPr>
        <w:rPr>
          <w:lang w:val="fi-FI"/>
        </w:rPr>
      </w:pPr>
    </w:p>
    <w:p w14:paraId="46465E56" w14:textId="77777777" w:rsidR="00766C72" w:rsidRPr="000F399A" w:rsidRDefault="00CE5672" w:rsidP="00766C72">
      <w:pPr>
        <w:ind w:left="175" w:firstLine="993"/>
        <w:rPr>
          <w:sz w:val="20"/>
          <w:lang w:val="fi-FI"/>
          <w:rPrChange w:id="316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17" w:author="Hildén Antti Juhani" w:date="2019-04-11T13:29:00Z">
            <w:rPr>
              <w:lang w:val="fi-FI"/>
            </w:rPr>
          </w:rPrChange>
        </w:rPr>
        <w:t>Joulupukki</w:t>
      </w:r>
      <w:r w:rsidRPr="000F399A">
        <w:rPr>
          <w:sz w:val="20"/>
          <w:lang w:val="fi-FI"/>
          <w:rPrChange w:id="318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19" w:author="Hildén Antti Juhani" w:date="2019-04-11T13:29:00Z">
            <w:rPr>
              <w:lang w:val="fi-FI"/>
            </w:rPr>
          </w:rPrChange>
        </w:rPr>
        <w:tab/>
      </w:r>
      <w:r w:rsidR="00766C72" w:rsidRPr="000F399A">
        <w:rPr>
          <w:sz w:val="20"/>
          <w:lang w:val="fi-FI"/>
          <w:rPrChange w:id="320" w:author="Hildén Antti Juhani" w:date="2019-04-11T13:29:00Z">
            <w:rPr>
              <w:lang w:val="fi-FI"/>
            </w:rPr>
          </w:rPrChange>
        </w:rPr>
        <w:t>Työntekijä, joka palkataan verkkosivun kautta</w:t>
      </w:r>
    </w:p>
    <w:p w14:paraId="149DE735" w14:textId="19606882" w:rsidR="00766C72" w:rsidRPr="000F399A" w:rsidRDefault="00766C72" w:rsidP="00766C72">
      <w:pPr>
        <w:ind w:left="175" w:firstLine="993"/>
        <w:rPr>
          <w:ins w:id="321" w:author="Hildén Antti Juhani" w:date="2019-04-10T09:23:00Z"/>
          <w:sz w:val="20"/>
          <w:lang w:val="fi-FI"/>
          <w:rPrChange w:id="322" w:author="Hildén Antti Juhani" w:date="2019-04-11T13:29:00Z">
            <w:rPr>
              <w:ins w:id="323" w:author="Hildén Antti Juhani" w:date="2019-04-10T09:23:00Z"/>
              <w:lang w:val="fi-FI"/>
            </w:rPr>
          </w:rPrChange>
        </w:rPr>
      </w:pPr>
      <w:r w:rsidRPr="000F399A">
        <w:rPr>
          <w:sz w:val="20"/>
          <w:lang w:val="fi-FI"/>
          <w:rPrChange w:id="324" w:author="Hildén Antti Juhani" w:date="2019-04-11T13:29:00Z">
            <w:rPr>
              <w:lang w:val="fi-FI"/>
            </w:rPr>
          </w:rPrChange>
        </w:rPr>
        <w:t>Asiakas</w:t>
      </w:r>
      <w:r w:rsidRPr="000F399A">
        <w:rPr>
          <w:sz w:val="20"/>
          <w:lang w:val="fi-FI"/>
          <w:rPrChange w:id="325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26" w:author="Hildén Antti Juhani" w:date="2019-04-11T13:29:00Z">
            <w:rPr>
              <w:lang w:val="fi-FI"/>
            </w:rPr>
          </w:rPrChange>
        </w:rPr>
        <w:tab/>
        <w:t>Asiakas, joka palkkaa joulupukkityöntekijän verkkosivun kautta</w:t>
      </w:r>
    </w:p>
    <w:p w14:paraId="2295FEB9" w14:textId="28A5EC06" w:rsidR="00194A14" w:rsidRPr="000F399A" w:rsidRDefault="00194A14" w:rsidP="00766C72">
      <w:pPr>
        <w:ind w:left="175" w:firstLine="993"/>
        <w:rPr>
          <w:sz w:val="20"/>
          <w:lang w:val="fi-FI"/>
          <w:rPrChange w:id="327" w:author="Hildén Antti Juhani" w:date="2019-04-11T13:29:00Z">
            <w:rPr>
              <w:lang w:val="fi-FI"/>
            </w:rPr>
          </w:rPrChange>
        </w:rPr>
      </w:pPr>
      <w:ins w:id="328" w:author="Hildén Antti Juhani" w:date="2019-04-10T09:23:00Z">
        <w:r w:rsidRPr="000F399A">
          <w:rPr>
            <w:sz w:val="20"/>
            <w:lang w:val="fi-FI"/>
            <w:rPrChange w:id="329" w:author="Hildén Antti Juhani" w:date="2019-04-11T13:29:00Z">
              <w:rPr>
                <w:lang w:val="fi-FI"/>
              </w:rPr>
            </w:rPrChange>
          </w:rPr>
          <w:t>Koordinaattori</w:t>
        </w:r>
        <w:r w:rsidRPr="000F399A">
          <w:rPr>
            <w:sz w:val="20"/>
            <w:lang w:val="fi-FI"/>
            <w:rPrChange w:id="330" w:author="Hildén Antti Juhani" w:date="2019-04-11T13:29:00Z">
              <w:rPr>
                <w:lang w:val="fi-FI"/>
              </w:rPr>
            </w:rPrChange>
          </w:rPr>
          <w:tab/>
          <w:t>Työntekijä, joka tekee joulupukkien reitit ja aikataulut</w:t>
        </w:r>
      </w:ins>
      <w:ins w:id="331" w:author="Hildén Antti Juhani" w:date="2019-04-10T09:30:00Z">
        <w:r w:rsidRPr="000F399A">
          <w:rPr>
            <w:sz w:val="20"/>
            <w:lang w:val="fi-FI"/>
            <w:rPrChange w:id="332" w:author="Hildén Antti Juhani" w:date="2019-04-11T13:29:00Z">
              <w:rPr>
                <w:lang w:val="fi-FI"/>
              </w:rPr>
            </w:rPrChange>
          </w:rPr>
          <w:t>.</w:t>
        </w:r>
      </w:ins>
    </w:p>
    <w:p w14:paraId="08BB8731" w14:textId="77777777" w:rsidR="00766C72" w:rsidRPr="000F399A" w:rsidRDefault="00766C72" w:rsidP="00CE5672">
      <w:pPr>
        <w:ind w:left="2878" w:hanging="1710"/>
        <w:rPr>
          <w:sz w:val="20"/>
          <w:lang w:val="fi-FI"/>
          <w:rPrChange w:id="333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34" w:author="Hildén Antti Juhani" w:date="2019-04-11T13:29:00Z">
            <w:rPr>
              <w:lang w:val="fi-FI"/>
            </w:rPr>
          </w:rPrChange>
        </w:rPr>
        <w:t>Tietokanta</w:t>
      </w:r>
      <w:r w:rsidRPr="000F399A">
        <w:rPr>
          <w:sz w:val="20"/>
          <w:lang w:val="fi-FI"/>
          <w:rPrChange w:id="335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36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37" w:author="Hildén Antti Juhani" w:date="2019-04-11T13:29:00Z">
            <w:rPr>
              <w:lang w:val="fi-FI"/>
            </w:rPr>
          </w:rPrChange>
        </w:rPr>
        <w:t>MySQL-ohjelmaan perustuva tietokanta, joka tallentaa kaikki palkkaukseen tarvittavat tiedot, kuten nimet, puhellinnumerot, sähköpostiosoitteet ym.</w:t>
      </w:r>
    </w:p>
    <w:p w14:paraId="1D3E195A" w14:textId="77777777" w:rsidR="00766C72" w:rsidRPr="000F399A" w:rsidRDefault="00766C72" w:rsidP="00CE5672">
      <w:pPr>
        <w:ind w:left="2878" w:hanging="1710"/>
        <w:rPr>
          <w:sz w:val="20"/>
          <w:lang w:val="fi-FI"/>
          <w:rPrChange w:id="338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39" w:author="Hildén Antti Juhani" w:date="2019-04-11T13:29:00Z">
            <w:rPr>
              <w:lang w:val="fi-FI"/>
            </w:rPr>
          </w:rPrChange>
        </w:rPr>
        <w:t>Käyttöliittymä</w:t>
      </w:r>
      <w:r w:rsidRPr="000F399A">
        <w:rPr>
          <w:sz w:val="20"/>
          <w:lang w:val="fi-FI"/>
          <w:rPrChange w:id="340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41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42" w:author="Hildén Antti Juhani" w:date="2019-04-11T13:29:00Z">
            <w:rPr>
              <w:lang w:val="fi-FI"/>
            </w:rPr>
          </w:rPrChange>
        </w:rPr>
        <w:t>Verkkosivun toiminnot voidaan käyttää tietokoneen, tabletin ja älypuhelimen kautta.</w:t>
      </w:r>
    </w:p>
    <w:p w14:paraId="725F4E29" w14:textId="77777777" w:rsidR="00766C72" w:rsidRPr="000F399A" w:rsidRDefault="00766C72" w:rsidP="00766C72">
      <w:pPr>
        <w:ind w:left="2552" w:hanging="1384"/>
        <w:rPr>
          <w:sz w:val="20"/>
          <w:lang w:val="fi-FI"/>
          <w:rPrChange w:id="343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44" w:author="Hildén Antti Juhani" w:date="2019-04-11T13:29:00Z">
            <w:rPr>
              <w:lang w:val="fi-FI"/>
            </w:rPr>
          </w:rPrChange>
        </w:rPr>
        <w:t>Selain</w:t>
      </w:r>
      <w:r w:rsidRPr="000F399A">
        <w:rPr>
          <w:sz w:val="20"/>
          <w:lang w:val="fi-FI"/>
          <w:rPrChange w:id="345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46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47" w:author="Hildén Antti Juhani" w:date="2019-04-11T13:29:00Z">
            <w:rPr>
              <w:lang w:val="fi-FI"/>
            </w:rPr>
          </w:rPrChange>
        </w:rPr>
        <w:t>Ohjelma, jota käytetään palvelutoiminnossa</w:t>
      </w:r>
    </w:p>
    <w:p w14:paraId="4D466B23" w14:textId="77777777" w:rsidR="00766C72" w:rsidRPr="000F399A" w:rsidRDefault="00766C72" w:rsidP="00CE5672">
      <w:pPr>
        <w:ind w:left="2878" w:hanging="1710"/>
        <w:rPr>
          <w:sz w:val="20"/>
          <w:lang w:val="fi-FI"/>
          <w:rPrChange w:id="348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49" w:author="Hildén Antti Juhani" w:date="2019-04-11T13:29:00Z">
            <w:rPr>
              <w:lang w:val="fi-FI"/>
            </w:rPr>
          </w:rPrChange>
        </w:rPr>
        <w:t>SQL</w:t>
      </w:r>
      <w:r w:rsidRPr="000F399A">
        <w:rPr>
          <w:sz w:val="20"/>
          <w:lang w:val="fi-FI"/>
          <w:rPrChange w:id="350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51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52" w:author="Hildén Antti Juhani" w:date="2019-04-11T13:29:00Z">
            <w:rPr>
              <w:lang w:val="fi-FI"/>
            </w:rPr>
          </w:rPrChange>
        </w:rPr>
        <w:t>Structured Query Language- ohjelmointikieli, jolla kommunikoidaan tietokannan kanssa</w:t>
      </w:r>
    </w:p>
    <w:p w14:paraId="2188FB74" w14:textId="77777777" w:rsidR="00766C72" w:rsidRPr="000F399A" w:rsidRDefault="00766C72" w:rsidP="00CE5672">
      <w:pPr>
        <w:ind w:left="2878" w:hanging="1710"/>
        <w:rPr>
          <w:sz w:val="20"/>
          <w:lang w:val="fi-FI"/>
          <w:rPrChange w:id="353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54" w:author="Hildén Antti Juhani" w:date="2019-04-11T13:29:00Z">
            <w:rPr>
              <w:lang w:val="fi-FI"/>
            </w:rPr>
          </w:rPrChange>
        </w:rPr>
        <w:t>PHP</w:t>
      </w:r>
      <w:r w:rsidRPr="000F399A">
        <w:rPr>
          <w:sz w:val="20"/>
          <w:lang w:val="fi-FI"/>
          <w:rPrChange w:id="355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56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57" w:author="Hildén Antti Juhani" w:date="2019-04-11T13:29:00Z">
            <w:rPr>
              <w:lang w:val="fi-FI"/>
            </w:rPr>
          </w:rPrChange>
        </w:rPr>
        <w:t>Hypertext Preprocessor- ohjelmointikieli, jolla tehdään nettisivun toiminnot ja tietokannan kyselyt ja yhteydet</w:t>
      </w:r>
    </w:p>
    <w:p w14:paraId="1F234D89" w14:textId="77777777" w:rsidR="00766C72" w:rsidRPr="000F399A" w:rsidRDefault="00766C72" w:rsidP="00CE5672">
      <w:pPr>
        <w:ind w:left="2878" w:hanging="1710"/>
        <w:rPr>
          <w:sz w:val="20"/>
          <w:lang w:val="fi-FI"/>
          <w:rPrChange w:id="358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59" w:author="Hildén Antti Juhani" w:date="2019-04-11T13:29:00Z">
            <w:rPr>
              <w:lang w:val="fi-FI"/>
            </w:rPr>
          </w:rPrChange>
        </w:rPr>
        <w:t>CSS</w:t>
      </w:r>
      <w:r w:rsidRPr="000F399A">
        <w:rPr>
          <w:sz w:val="20"/>
          <w:lang w:val="fi-FI"/>
          <w:rPrChange w:id="360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61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62" w:author="Hildén Antti Juhani" w:date="2019-04-11T13:29:00Z">
            <w:rPr>
              <w:lang w:val="fi-FI"/>
            </w:rPr>
          </w:rPrChange>
        </w:rPr>
        <w:t>Cascading Style Sheets- ohjelmointikieli, jota käytetään nettisivun ulkoasuun</w:t>
      </w:r>
    </w:p>
    <w:p w14:paraId="286243AF" w14:textId="77777777" w:rsidR="00766C72" w:rsidRPr="000F399A" w:rsidRDefault="00766C72" w:rsidP="00766C72">
      <w:pPr>
        <w:ind w:left="2552" w:hanging="1384"/>
        <w:rPr>
          <w:sz w:val="20"/>
          <w:lang w:val="fi-FI"/>
          <w:rPrChange w:id="363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64" w:author="Hildén Antti Juhani" w:date="2019-04-11T13:29:00Z">
            <w:rPr>
              <w:lang w:val="fi-FI"/>
            </w:rPr>
          </w:rPrChange>
        </w:rPr>
        <w:t>HTML</w:t>
      </w:r>
      <w:r w:rsidRPr="000F399A">
        <w:rPr>
          <w:sz w:val="20"/>
          <w:lang w:val="fi-FI"/>
          <w:rPrChange w:id="365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66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67" w:author="Hildén Antti Juhani" w:date="2019-04-11T13:29:00Z">
            <w:rPr>
              <w:lang w:val="fi-FI"/>
            </w:rPr>
          </w:rPrChange>
        </w:rPr>
        <w:t>Hypertext Markup Language- ohjelmointikieli, joka on nettisivun runko</w:t>
      </w:r>
    </w:p>
    <w:p w14:paraId="5CCB4BEA" w14:textId="77777777" w:rsidR="00766C72" w:rsidRPr="000F399A" w:rsidRDefault="00766C72" w:rsidP="00766C72">
      <w:pPr>
        <w:ind w:left="2552" w:hanging="1384"/>
        <w:rPr>
          <w:sz w:val="20"/>
          <w:lang w:val="fi-FI"/>
          <w:rPrChange w:id="368" w:author="Hildén Antti Juhani" w:date="2019-04-11T13:29:00Z">
            <w:rPr>
              <w:lang w:val="fi-FI"/>
            </w:rPr>
          </w:rPrChange>
        </w:rPr>
      </w:pPr>
      <w:r w:rsidRPr="000F399A">
        <w:rPr>
          <w:sz w:val="20"/>
          <w:lang w:val="fi-FI"/>
          <w:rPrChange w:id="369" w:author="Hildén Antti Juhani" w:date="2019-04-11T13:29:00Z">
            <w:rPr>
              <w:lang w:val="fi-FI"/>
            </w:rPr>
          </w:rPrChange>
        </w:rPr>
        <w:lastRenderedPageBreak/>
        <w:t>Järjestelmä</w:t>
      </w:r>
      <w:r w:rsidRPr="000F399A">
        <w:rPr>
          <w:sz w:val="20"/>
          <w:lang w:val="fi-FI"/>
          <w:rPrChange w:id="370" w:author="Hildén Antti Juhani" w:date="2019-04-11T13:29:00Z">
            <w:rPr>
              <w:lang w:val="fi-FI"/>
            </w:rPr>
          </w:rPrChange>
        </w:rPr>
        <w:tab/>
      </w:r>
      <w:r w:rsidR="00CE5672" w:rsidRPr="000F399A">
        <w:rPr>
          <w:sz w:val="20"/>
          <w:lang w:val="fi-FI"/>
          <w:rPrChange w:id="371" w:author="Hildén Antti Juhani" w:date="2019-04-11T13:29:00Z">
            <w:rPr>
              <w:lang w:val="fi-FI"/>
            </w:rPr>
          </w:rPrChange>
        </w:rPr>
        <w:tab/>
      </w:r>
      <w:r w:rsidRPr="000F399A">
        <w:rPr>
          <w:sz w:val="20"/>
          <w:lang w:val="fi-FI"/>
          <w:rPrChange w:id="372" w:author="Hildén Antti Juhani" w:date="2019-04-11T13:29:00Z">
            <w:rPr>
              <w:lang w:val="fi-FI"/>
            </w:rPr>
          </w:rPrChange>
        </w:rPr>
        <w:t>Käyttää kaikkia yllä mainittuja toimintoja</w:t>
      </w:r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Otsikko1"/>
        <w:rPr>
          <w:lang w:val="fi-FI"/>
        </w:rPr>
      </w:pPr>
      <w:bookmarkStart w:id="373" w:name="_Toc5881972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373"/>
    </w:p>
    <w:p w14:paraId="00539D4C" w14:textId="77777777" w:rsidR="00152E6E" w:rsidRDefault="00152E6E" w:rsidP="00152E6E">
      <w:pPr>
        <w:pStyle w:val="Otsikko2"/>
        <w:rPr>
          <w:lang w:val="fi-FI"/>
        </w:rPr>
      </w:pPr>
      <w:bookmarkStart w:id="374" w:name="_Toc5881973"/>
      <w:r>
        <w:rPr>
          <w:lang w:val="fi-FI"/>
        </w:rPr>
        <w:t>3.1 ER-kaavio</w:t>
      </w:r>
      <w:bookmarkEnd w:id="374"/>
    </w:p>
    <w:p w14:paraId="22C62DCD" w14:textId="0E08EED5" w:rsidR="00152E6E" w:rsidRPr="00152E6E" w:rsidRDefault="003B105E" w:rsidP="00152E6E">
      <w:pPr>
        <w:rPr>
          <w:lang w:val="fi-FI"/>
        </w:rPr>
      </w:pPr>
      <w:ins w:id="375" w:author="Hildén Antti Juhani" w:date="2019-04-10T11:09:00Z">
        <w:r>
          <w:rPr>
            <w:lang w:val="fi-FI"/>
          </w:rPr>
          <w:object w:dxaOrig="14041" w:dyaOrig="5640" w14:anchorId="5A1144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6.7pt;height:207.85pt" o:ole="">
              <v:imagedata r:id="rId13" o:title=""/>
            </v:shape>
            <o:OLEObject Type="Embed" ProgID="Visio.Drawing.15" ShapeID="_x0000_i1025" DrawAspect="Content" ObjectID="_1616494742" r:id="rId14"/>
          </w:object>
        </w:r>
      </w:ins>
      <w:commentRangeStart w:id="376"/>
      <w:commentRangeStart w:id="377"/>
      <w:del w:id="378" w:author="Hildén Antti Juhani" w:date="2019-04-10T11:08:00Z">
        <w:r w:rsidR="001A6180" w:rsidDel="003B105E">
          <w:rPr>
            <w:lang w:val="fi-FI"/>
          </w:rPr>
          <w:object w:dxaOrig="11281" w:dyaOrig="7036" w14:anchorId="3322ED82">
            <v:shape id="_x0000_i1026" type="#_x0000_t75" style="width:527.95pt;height:329.3pt" o:ole="">
              <v:imagedata r:id="rId15" o:title=""/>
            </v:shape>
            <o:OLEObject Type="Embed" ProgID="Visio.Drawing.15" ShapeID="_x0000_i1026" DrawAspect="Content" ObjectID="_1616494743" r:id="rId16"/>
          </w:object>
        </w:r>
      </w:del>
      <w:commentRangeEnd w:id="376"/>
      <w:commentRangeEnd w:id="377"/>
      <w:r w:rsidR="002F16F8">
        <w:rPr>
          <w:rStyle w:val="Kommentinviite"/>
        </w:rPr>
        <w:commentReference w:id="376"/>
      </w:r>
      <w:r w:rsidR="002F16F8">
        <w:rPr>
          <w:rStyle w:val="Kommentinviite"/>
        </w:rPr>
        <w:commentReference w:id="377"/>
      </w:r>
    </w:p>
    <w:p w14:paraId="0355E4EC" w14:textId="77777777" w:rsidR="00152E6E" w:rsidRDefault="00152E6E" w:rsidP="00152E6E">
      <w:pPr>
        <w:pStyle w:val="Otsikko2"/>
        <w:rPr>
          <w:lang w:val="fi-FI"/>
        </w:rPr>
      </w:pPr>
      <w:bookmarkStart w:id="379" w:name="_Toc5881974"/>
      <w:r>
        <w:rPr>
          <w:lang w:val="fi-FI"/>
        </w:rPr>
        <w:lastRenderedPageBreak/>
        <w:t>3.2 Tietokantakaavio</w:t>
      </w:r>
      <w:bookmarkEnd w:id="379"/>
    </w:p>
    <w:p w14:paraId="113BEBA8" w14:textId="7E28EF0A" w:rsidR="00152E6E" w:rsidRPr="00152E6E" w:rsidRDefault="003B105E" w:rsidP="00152E6E">
      <w:pPr>
        <w:rPr>
          <w:lang w:val="fi-FI"/>
        </w:rPr>
      </w:pPr>
      <w:ins w:id="380" w:author="Hildén Antti Juhani" w:date="2019-04-10T11:10:00Z">
        <w:r>
          <w:rPr>
            <w:lang w:val="fi-FI"/>
          </w:rPr>
          <w:object w:dxaOrig="16066" w:dyaOrig="11010" w14:anchorId="7F23EF6E">
            <v:shape id="_x0000_i1027" type="#_x0000_t75" style="width:534.2pt;height:366.1pt" o:ole="">
              <v:imagedata r:id="rId19" o:title=""/>
            </v:shape>
            <o:OLEObject Type="Embed" ProgID="Visio.Drawing.15" ShapeID="_x0000_i1027" DrawAspect="Content" ObjectID="_1616494744" r:id="rId20"/>
          </w:object>
        </w:r>
      </w:ins>
      <w:del w:id="381" w:author="Hildén Antti Juhani" w:date="2019-04-10T11:09:00Z">
        <w:r w:rsidR="001A6180" w:rsidDel="003B105E">
          <w:rPr>
            <w:lang w:val="fi-FI"/>
          </w:rPr>
          <w:object w:dxaOrig="15135" w:dyaOrig="10950" w14:anchorId="213149F4">
            <v:shape id="_x0000_i1028" type="#_x0000_t75" style="width:529.7pt;height:383.25pt" o:ole="">
              <v:imagedata r:id="rId21" o:title=""/>
            </v:shape>
            <o:OLEObject Type="Embed" ProgID="Visio.Drawing.15" ShapeID="_x0000_i1028" DrawAspect="Content" ObjectID="_1616494745" r:id="rId22"/>
          </w:object>
        </w:r>
      </w:del>
    </w:p>
    <w:p w14:paraId="37D9BC39" w14:textId="77777777" w:rsidR="00926DC8" w:rsidRDefault="00926DC8" w:rsidP="00926DC8">
      <w:pPr>
        <w:pStyle w:val="Otsikko1"/>
        <w:rPr>
          <w:lang w:val="fi-FI"/>
        </w:rPr>
      </w:pPr>
      <w:bookmarkStart w:id="382" w:name="_Toc5881975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382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Otsikko2"/>
        <w:rPr>
          <w:lang w:val="fi-FI"/>
        </w:rPr>
      </w:pPr>
      <w:bookmarkStart w:id="383" w:name="_Toc5881976"/>
      <w:r>
        <w:rPr>
          <w:lang w:val="fi-FI"/>
        </w:rPr>
        <w:t>4.1 Pääkäyttäjä</w:t>
      </w:r>
      <w:bookmarkEnd w:id="383"/>
    </w:p>
    <w:bookmarkStart w:id="384" w:name="_MON_1616395368"/>
    <w:bookmarkEnd w:id="384"/>
    <w:p w14:paraId="7C23C0AB" w14:textId="2F757523" w:rsidR="00AD7E87" w:rsidRDefault="003E1283" w:rsidP="00AD7E87">
      <w:pPr>
        <w:rPr>
          <w:lang w:val="fi-FI"/>
        </w:rPr>
      </w:pPr>
      <w:r>
        <w:rPr>
          <w:lang w:val="fi-FI"/>
        </w:rPr>
        <w:object w:dxaOrig="9300" w:dyaOrig="5910" w14:anchorId="695EC979">
          <v:shape id="_x0000_i1029" type="#_x0000_t75" style="width:347.45pt;height:221pt" o:ole="">
            <v:imagedata r:id="rId23" o:title=""/>
          </v:shape>
          <o:OLEObject Type="Embed" ProgID="Visio.Drawing.15" ShapeID="_x0000_i1029" DrawAspect="Content" ObjectID="_1616494746" r:id="rId24"/>
        </w:object>
      </w:r>
    </w:p>
    <w:p w14:paraId="3E4283F8" w14:textId="77777777" w:rsidR="00AD7E87" w:rsidRDefault="00AD7E87" w:rsidP="00AD7E87">
      <w:pPr>
        <w:pStyle w:val="Otsikko2"/>
        <w:rPr>
          <w:lang w:val="fi-FI"/>
        </w:rPr>
      </w:pPr>
      <w:bookmarkStart w:id="385" w:name="_Toc5881977"/>
      <w:r>
        <w:rPr>
          <w:lang w:val="fi-FI"/>
        </w:rPr>
        <w:t>4.2 Joulupukki</w:t>
      </w:r>
      <w:bookmarkEnd w:id="385"/>
    </w:p>
    <w:p w14:paraId="18CD8A27" w14:textId="517E28E2" w:rsidR="00AD7E87" w:rsidRDefault="003E1283" w:rsidP="00AD7E87">
      <w:pPr>
        <w:rPr>
          <w:lang w:val="fi-FI"/>
        </w:rPr>
      </w:pPr>
      <w:r>
        <w:rPr>
          <w:lang w:val="fi-FI"/>
        </w:rPr>
        <w:object w:dxaOrig="8910" w:dyaOrig="4665" w14:anchorId="75735D4C">
          <v:shape id="_x0000_i1030" type="#_x0000_t75" style="width:323.15pt;height:168.3pt" o:ole="">
            <v:imagedata r:id="rId25" o:title=""/>
          </v:shape>
          <o:OLEObject Type="Embed" ProgID="Visio.Drawing.15" ShapeID="_x0000_i1030" DrawAspect="Content" ObjectID="_1616494747" r:id="rId26"/>
        </w:object>
      </w:r>
    </w:p>
    <w:p w14:paraId="54ACBF47" w14:textId="77777777" w:rsidR="00AD7E87" w:rsidRDefault="00AD7E87" w:rsidP="00AD7E87">
      <w:pPr>
        <w:pStyle w:val="Otsikko2"/>
        <w:rPr>
          <w:lang w:val="fi-FI"/>
        </w:rPr>
      </w:pPr>
      <w:bookmarkStart w:id="386" w:name="_Toc5881978"/>
      <w:r>
        <w:rPr>
          <w:lang w:val="fi-FI"/>
        </w:rPr>
        <w:t>4.3 Asiakas</w:t>
      </w:r>
      <w:bookmarkEnd w:id="386"/>
    </w:p>
    <w:p w14:paraId="0232D9F8" w14:textId="6312EE75" w:rsidR="00AD7E87" w:rsidRPr="00AD7E87" w:rsidRDefault="003E1283" w:rsidP="00AD7E87">
      <w:pPr>
        <w:rPr>
          <w:lang w:val="fi-FI"/>
        </w:rPr>
      </w:pPr>
      <w:r>
        <w:rPr>
          <w:lang w:val="fi-FI"/>
        </w:rPr>
        <w:object w:dxaOrig="8251" w:dyaOrig="4335" w14:anchorId="14B306A3">
          <v:shape id="_x0000_i1031" type="#_x0000_t75" style="width:313.1pt;height:164.1pt" o:ole="">
            <v:imagedata r:id="rId27" o:title=""/>
          </v:shape>
          <o:OLEObject Type="Embed" ProgID="Visio.Drawing.15" ShapeID="_x0000_i1031" DrawAspect="Content" ObjectID="_1616494748" r:id="rId28"/>
        </w:object>
      </w:r>
    </w:p>
    <w:p w14:paraId="5F7E9830" w14:textId="77777777" w:rsidR="00152E6E" w:rsidRDefault="00926DC8" w:rsidP="00926DC8">
      <w:pPr>
        <w:pStyle w:val="Otsikko1"/>
        <w:rPr>
          <w:lang w:val="fi-FI"/>
        </w:rPr>
      </w:pPr>
      <w:bookmarkStart w:id="387" w:name="_Toc5881979"/>
      <w:r w:rsidRPr="00102A2F">
        <w:rPr>
          <w:lang w:val="fi-FI"/>
        </w:rPr>
        <w:lastRenderedPageBreak/>
        <w:t>5.</w:t>
      </w:r>
      <w:r w:rsidR="00152E6E">
        <w:rPr>
          <w:lang w:val="fi-FI"/>
        </w:rPr>
        <w:t xml:space="preserve"> Toiminnot ja käyttötapaukset</w:t>
      </w:r>
      <w:bookmarkEnd w:id="387"/>
    </w:p>
    <w:p w14:paraId="2E2BE11E" w14:textId="608F48EB" w:rsidR="003E1283" w:rsidRPr="007325DB" w:rsidRDefault="003E1283">
      <w:pPr>
        <w:pStyle w:val="Otsikko2"/>
        <w:ind w:left="425"/>
        <w:rPr>
          <w:ins w:id="388" w:author="Meginness Adrian Alexander" w:date="2019-04-10T14:41:00Z"/>
          <w:lang w:val="fi-FI"/>
        </w:rPr>
        <w:pPrChange w:id="389" w:author="Meginness Adrian Alexander" w:date="2019-04-10T14:43:00Z">
          <w:pPr/>
        </w:pPrChange>
      </w:pPr>
      <w:bookmarkStart w:id="390" w:name="_Toc5881980"/>
      <w:ins w:id="391" w:author="Meginness Adrian Alexander" w:date="2019-04-10T14:41:00Z">
        <w:r>
          <w:rPr>
            <w:lang w:val="fi-FI"/>
          </w:rPr>
          <w:t xml:space="preserve">5.1 </w:t>
        </w:r>
        <w:r w:rsidRPr="007325DB">
          <w:rPr>
            <w:lang w:val="fi-FI"/>
          </w:rPr>
          <w:t>Lisää tilaus</w:t>
        </w:r>
        <w:bookmarkEnd w:id="390"/>
      </w:ins>
    </w:p>
    <w:p w14:paraId="6467FA50" w14:textId="77777777" w:rsidR="003E1283" w:rsidRPr="007325DB" w:rsidRDefault="003E1283" w:rsidP="003E1283">
      <w:pPr>
        <w:ind w:left="360"/>
        <w:rPr>
          <w:ins w:id="392" w:author="Meginness Adrian Alexander" w:date="2019-04-10T14:41:00Z"/>
          <w:lang w:val="fi-FI"/>
        </w:rPr>
      </w:pPr>
      <w:ins w:id="393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  <w:t>Tilaus</w:t>
        </w:r>
      </w:ins>
    </w:p>
    <w:p w14:paraId="03FAB4AB" w14:textId="77777777" w:rsidR="003E1283" w:rsidRDefault="003E1283" w:rsidP="003E1283">
      <w:pPr>
        <w:ind w:left="360"/>
        <w:rPr>
          <w:ins w:id="394" w:author="Meginness Adrian Alexander" w:date="2019-04-10T14:41:00Z"/>
          <w:lang w:val="fi-FI"/>
        </w:rPr>
      </w:pPr>
      <w:ins w:id="395" w:author="Meginness Adrian Alexander" w:date="2019-04-10T14:41:00Z">
        <w:r w:rsidRPr="007325DB">
          <w:rPr>
            <w:lang w:val="fi-FI"/>
          </w:rPr>
          <w:t>Kuvaus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  <w:t>Asiakkaan tilaus pääsee onnistuneesti järjestelmään</w:t>
        </w:r>
      </w:ins>
    </w:p>
    <w:p w14:paraId="43F1C349" w14:textId="77777777" w:rsidR="003E1283" w:rsidRDefault="003E1283" w:rsidP="003E1283">
      <w:pPr>
        <w:ind w:left="360"/>
        <w:rPr>
          <w:ins w:id="396" w:author="Meginness Adrian Alexander" w:date="2019-04-10T14:41:00Z"/>
          <w:lang w:val="fi-FI"/>
        </w:rPr>
      </w:pPr>
      <w:ins w:id="397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2CDDA615" w14:textId="77777777" w:rsidR="003E1283" w:rsidRDefault="003E1283" w:rsidP="003E1283">
      <w:pPr>
        <w:ind w:left="360"/>
        <w:rPr>
          <w:ins w:id="398" w:author="Meginness Adrian Alexander" w:date="2019-04-10T14:41:00Z"/>
          <w:lang w:val="fi-FI"/>
        </w:rPr>
      </w:pPr>
      <w:ins w:id="399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E392FF2" w14:textId="77777777" w:rsidR="003E1283" w:rsidRDefault="003E1283" w:rsidP="003E1283">
      <w:pPr>
        <w:ind w:left="3600"/>
        <w:rPr>
          <w:ins w:id="400" w:author="Meginness Adrian Alexander" w:date="2019-04-10T14:41:00Z"/>
          <w:lang w:val="fi-FI"/>
        </w:rPr>
      </w:pPr>
      <w:ins w:id="401" w:author="Meginness Adrian Alexander" w:date="2019-04-10T14:41:00Z">
        <w:r>
          <w:rPr>
            <w:lang w:val="fi-FI"/>
          </w:rPr>
          <w:t>Asiakas kirjoittaa oman nimensä, puhelinnumeron, sähköpostin, laskutusosoitteen, tapahtumaosoitteet, tilausajan, lasten määrä, ilmoitus mahdollisista lemmikkieläimistä ja lasten allergioista.</w:t>
        </w:r>
      </w:ins>
    </w:p>
    <w:p w14:paraId="02F13939" w14:textId="77777777" w:rsidR="003E1283" w:rsidRDefault="003E1283" w:rsidP="003E1283">
      <w:pPr>
        <w:ind w:left="360"/>
        <w:rPr>
          <w:ins w:id="402" w:author="Meginness Adrian Alexander" w:date="2019-04-10T14:41:00Z"/>
          <w:lang w:val="fi-FI"/>
        </w:rPr>
      </w:pPr>
      <w:ins w:id="403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7B2CFF2B" w14:textId="77777777" w:rsidR="003E1283" w:rsidRPr="007325DB" w:rsidRDefault="003E1283" w:rsidP="003E1283">
      <w:pPr>
        <w:ind w:left="3600"/>
        <w:rPr>
          <w:ins w:id="404" w:author="Meginness Adrian Alexander" w:date="2019-04-10T14:41:00Z"/>
          <w:lang w:val="fi-FI"/>
        </w:rPr>
      </w:pPr>
      <w:ins w:id="405" w:author="Meginness Adrian Alexander" w:date="2019-04-10T14:41:00Z">
        <w:r>
          <w:rPr>
            <w:lang w:val="fi-FI"/>
          </w:rPr>
          <w:t>Jos jokin tieto puuttuu, tilaus ei onnistu. Järjestelmä ei salli lomakkeen lähettämistä ja ilmoittaa alueet, jossa on puutteelliset tiedot.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</w:p>
    <w:p w14:paraId="08460F0F" w14:textId="77777777" w:rsidR="003E1283" w:rsidRDefault="003E1283" w:rsidP="003E1283">
      <w:pPr>
        <w:ind w:left="360"/>
        <w:rPr>
          <w:ins w:id="406" w:author="Meginness Adrian Alexander" w:date="2019-04-10T14:41:00Z"/>
          <w:lang w:val="fi-FI"/>
        </w:rPr>
      </w:pPr>
      <w:ins w:id="407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on onnistuneesti tehnyt tilauksen</w:t>
        </w:r>
      </w:ins>
    </w:p>
    <w:p w14:paraId="02BC755D" w14:textId="77777777" w:rsidR="003E1283" w:rsidRDefault="003E1283" w:rsidP="003E1283">
      <w:pPr>
        <w:ind w:left="360"/>
        <w:rPr>
          <w:ins w:id="408" w:author="Meginness Adrian Alexander" w:date="2019-04-10T14:41:00Z"/>
          <w:lang w:val="fi-FI"/>
        </w:rPr>
      </w:pPr>
      <w:ins w:id="409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2EF2C22" w14:textId="77777777" w:rsidR="003E1283" w:rsidRDefault="003E1283" w:rsidP="003E1283">
      <w:pPr>
        <w:ind w:left="360"/>
        <w:rPr>
          <w:ins w:id="410" w:author="Meginness Adrian Alexander" w:date="2019-04-10T14:41:00Z"/>
          <w:lang w:val="fi-FI"/>
        </w:rPr>
      </w:pPr>
      <w:ins w:id="411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</w:t>
        </w:r>
      </w:ins>
    </w:p>
    <w:p w14:paraId="7C7CC26E" w14:textId="77777777" w:rsidR="003E1283" w:rsidRDefault="003E1283" w:rsidP="003E1283">
      <w:pPr>
        <w:ind w:left="360"/>
        <w:rPr>
          <w:ins w:id="412" w:author="Meginness Adrian Alexander" w:date="2019-04-10T14:41:00Z"/>
          <w:lang w:val="fi-FI"/>
        </w:rPr>
      </w:pPr>
      <w:ins w:id="413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593C0200" w14:textId="77777777" w:rsidR="003E1283" w:rsidRDefault="003E1283" w:rsidP="003E1283">
      <w:pPr>
        <w:ind w:left="360"/>
        <w:rPr>
          <w:ins w:id="414" w:author="Meginness Adrian Alexander" w:date="2019-04-10T14:41:00Z"/>
          <w:lang w:val="fi-FI"/>
        </w:rPr>
      </w:pPr>
      <w:ins w:id="415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E25A692" w14:textId="25861602" w:rsidR="003E1283" w:rsidRDefault="003E1283" w:rsidP="003E1283">
      <w:pPr>
        <w:ind w:left="360"/>
        <w:rPr>
          <w:ins w:id="416" w:author="Meginness Adrian Alexander" w:date="2019-04-10T14:41:00Z"/>
          <w:lang w:val="fi-FI"/>
        </w:rPr>
      </w:pPr>
      <w:ins w:id="417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0F24E66D" wp14:editId="42C1F2A2">
              <wp:extent cx="3190875" cy="2562225"/>
              <wp:effectExtent l="0" t="0" r="9525" b="9525"/>
              <wp:docPr id="8" name="Picture 8" descr="pukkitilau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pukkitilaus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2562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lang w:val="fi-FI"/>
          </w:rPr>
          <w:br w:type="page"/>
        </w:r>
      </w:ins>
    </w:p>
    <w:p w14:paraId="35741072" w14:textId="77777777" w:rsidR="003E1283" w:rsidRPr="007325DB" w:rsidRDefault="003E1283" w:rsidP="003E1283">
      <w:pPr>
        <w:pStyle w:val="Otsikko2"/>
        <w:ind w:firstLine="360"/>
        <w:rPr>
          <w:ins w:id="418" w:author="Meginness Adrian Alexander" w:date="2019-04-10T14:41:00Z"/>
          <w:lang w:val="fi-FI"/>
        </w:rPr>
      </w:pPr>
      <w:bookmarkStart w:id="419" w:name="_Toc5881981"/>
      <w:ins w:id="420" w:author="Meginness Adrian Alexander" w:date="2019-04-10T14:41:00Z">
        <w:r>
          <w:rPr>
            <w:lang w:val="fi-FI"/>
          </w:rPr>
          <w:lastRenderedPageBreak/>
          <w:t>5.2 Sähköposti varmistus</w:t>
        </w:r>
        <w:bookmarkEnd w:id="419"/>
      </w:ins>
    </w:p>
    <w:p w14:paraId="40A7C459" w14:textId="77777777" w:rsidR="003E1283" w:rsidRPr="007325DB" w:rsidRDefault="003E1283" w:rsidP="003E1283">
      <w:pPr>
        <w:rPr>
          <w:ins w:id="421" w:author="Meginness Adrian Alexander" w:date="2019-04-10T14:41:00Z"/>
          <w:lang w:val="fi-FI"/>
        </w:rPr>
      </w:pPr>
    </w:p>
    <w:p w14:paraId="7F24697D" w14:textId="77777777" w:rsidR="003E1283" w:rsidRPr="007325DB" w:rsidRDefault="003E1283" w:rsidP="003E1283">
      <w:pPr>
        <w:ind w:left="360"/>
        <w:rPr>
          <w:ins w:id="422" w:author="Meginness Adrian Alexander" w:date="2019-04-10T14:41:00Z"/>
          <w:lang w:val="fi-FI"/>
        </w:rPr>
      </w:pPr>
      <w:ins w:id="423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Varmistus sähköpostiin</w:t>
        </w:r>
      </w:ins>
    </w:p>
    <w:p w14:paraId="32EFD47A" w14:textId="77777777" w:rsidR="003E1283" w:rsidRDefault="003E1283" w:rsidP="003E1283">
      <w:pPr>
        <w:ind w:left="3600" w:hanging="3240"/>
        <w:rPr>
          <w:ins w:id="424" w:author="Meginness Adrian Alexander" w:date="2019-04-10T14:41:00Z"/>
          <w:lang w:val="fi-FI"/>
        </w:rPr>
      </w:pPr>
      <w:ins w:id="425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Asiakkaalle ja pukille tulee sähköpostiin varmistus varauksesta. Sähköpostissa on päivä, aika, osoite ja muut mahdolliset tiedot, kuten lasten mahdolliset allergiat ym. Sähköpostin saapuessa asiakas ja pukki varmistavat tilauksen.</w:t>
        </w:r>
      </w:ins>
    </w:p>
    <w:p w14:paraId="35B70DBC" w14:textId="77777777" w:rsidR="003E1283" w:rsidRDefault="003E1283" w:rsidP="003E1283">
      <w:pPr>
        <w:ind w:left="360"/>
        <w:rPr>
          <w:ins w:id="426" w:author="Meginness Adrian Alexander" w:date="2019-04-10T14:41:00Z"/>
          <w:lang w:val="fi-FI"/>
        </w:rPr>
      </w:pPr>
      <w:ins w:id="427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 on rekisteröitynyt järjestelmään.</w:t>
        </w:r>
      </w:ins>
    </w:p>
    <w:p w14:paraId="4A96AEBA" w14:textId="77777777" w:rsidR="003E1283" w:rsidRDefault="003E1283" w:rsidP="003E1283">
      <w:pPr>
        <w:ind w:left="360"/>
        <w:rPr>
          <w:ins w:id="428" w:author="Meginness Adrian Alexander" w:date="2019-04-10T14:41:00Z"/>
          <w:lang w:val="fi-FI"/>
        </w:rPr>
      </w:pPr>
      <w:ins w:id="429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11B9EFB6" w14:textId="77777777" w:rsidR="003E1283" w:rsidRDefault="003E1283" w:rsidP="003E1283">
      <w:pPr>
        <w:ind w:left="3600"/>
        <w:rPr>
          <w:ins w:id="430" w:author="Meginness Adrian Alexander" w:date="2019-04-10T14:41:00Z"/>
          <w:lang w:val="fi-FI"/>
        </w:rPr>
      </w:pPr>
      <w:ins w:id="431" w:author="Meginness Adrian Alexander" w:date="2019-04-10T14:41:00Z">
        <w:r>
          <w:rPr>
            <w:lang w:val="fi-FI"/>
          </w:rPr>
          <w:t>Varauksen jälkeen sähköposti lähetetään pukille ja asiakkaalle automaattisesti.</w:t>
        </w:r>
      </w:ins>
    </w:p>
    <w:p w14:paraId="252DE04D" w14:textId="77777777" w:rsidR="003E1283" w:rsidRDefault="003E1283" w:rsidP="003E1283">
      <w:pPr>
        <w:ind w:left="360"/>
        <w:rPr>
          <w:ins w:id="432" w:author="Meginness Adrian Alexander" w:date="2019-04-10T14:41:00Z"/>
          <w:lang w:val="fi-FI"/>
        </w:rPr>
      </w:pPr>
      <w:ins w:id="433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6C02B2E0" w14:textId="77777777" w:rsidR="003E1283" w:rsidRPr="007325DB" w:rsidRDefault="003E1283" w:rsidP="003E1283">
      <w:pPr>
        <w:ind w:left="3600"/>
        <w:rPr>
          <w:ins w:id="434" w:author="Meginness Adrian Alexander" w:date="2019-04-10T14:41:00Z"/>
          <w:lang w:val="fi-FI"/>
        </w:rPr>
      </w:pPr>
      <w:ins w:id="435" w:author="Meginness Adrian Alexander" w:date="2019-04-10T14:41:00Z">
        <w:r>
          <w:rPr>
            <w:lang w:val="fi-FI"/>
          </w:rPr>
          <w:t>Jos sähköposti on virheellinen, sähköposti ei saavu ja asiakas/pukki eivät pysty varmistamaan tilausta.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</w:p>
    <w:p w14:paraId="3E953176" w14:textId="77777777" w:rsidR="003E1283" w:rsidRDefault="003E1283" w:rsidP="003E1283">
      <w:pPr>
        <w:ind w:left="360"/>
        <w:rPr>
          <w:ins w:id="436" w:author="Meginness Adrian Alexander" w:date="2019-04-10T14:41:00Z"/>
          <w:lang w:val="fi-FI"/>
        </w:rPr>
      </w:pPr>
      <w:ins w:id="437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ja pukki ovat onnistuneesti varmistanut tilauksen</w:t>
        </w:r>
      </w:ins>
    </w:p>
    <w:p w14:paraId="7C975FE5" w14:textId="77777777" w:rsidR="003E1283" w:rsidRDefault="003E1283" w:rsidP="003E1283">
      <w:pPr>
        <w:ind w:left="360"/>
        <w:rPr>
          <w:ins w:id="438" w:author="Meginness Adrian Alexander" w:date="2019-04-10T14:41:00Z"/>
          <w:lang w:val="fi-FI"/>
        </w:rPr>
      </w:pPr>
      <w:ins w:id="439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646C0D6" w14:textId="77777777" w:rsidR="003E1283" w:rsidRDefault="003E1283" w:rsidP="003E1283">
      <w:pPr>
        <w:ind w:left="360"/>
        <w:rPr>
          <w:ins w:id="440" w:author="Meginness Adrian Alexander" w:date="2019-04-10T14:41:00Z"/>
          <w:lang w:val="fi-FI"/>
        </w:rPr>
      </w:pPr>
      <w:ins w:id="441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 ja pukit</w:t>
        </w:r>
      </w:ins>
    </w:p>
    <w:p w14:paraId="7360BA44" w14:textId="77777777" w:rsidR="003E1283" w:rsidRDefault="003E1283" w:rsidP="003E1283">
      <w:pPr>
        <w:ind w:left="360"/>
        <w:rPr>
          <w:ins w:id="442" w:author="Meginness Adrian Alexander" w:date="2019-04-10T14:41:00Z"/>
          <w:lang w:val="fi-FI"/>
        </w:rPr>
      </w:pPr>
      <w:ins w:id="443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0D6AB74" w14:textId="77777777" w:rsidR="003E1283" w:rsidRDefault="003E1283" w:rsidP="003E1283">
      <w:pPr>
        <w:ind w:left="360"/>
        <w:rPr>
          <w:ins w:id="444" w:author="Meginness Adrian Alexander" w:date="2019-04-10T14:41:00Z"/>
          <w:lang w:val="fi-FI"/>
        </w:rPr>
      </w:pPr>
      <w:ins w:id="445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267C5895" w14:textId="77777777" w:rsidR="003E1283" w:rsidRDefault="003E1283" w:rsidP="003E1283">
      <w:pPr>
        <w:ind w:left="360"/>
        <w:rPr>
          <w:ins w:id="446" w:author="Meginness Adrian Alexander" w:date="2019-04-10T14:41:00Z"/>
          <w:lang w:val="fi-FI"/>
        </w:rPr>
      </w:pPr>
    </w:p>
    <w:p w14:paraId="0B5F24FF" w14:textId="77777777" w:rsidR="003E1283" w:rsidRDefault="003E1283" w:rsidP="003E1283">
      <w:pPr>
        <w:ind w:left="360"/>
        <w:rPr>
          <w:ins w:id="447" w:author="Meginness Adrian Alexander" w:date="2019-04-10T14:41:00Z"/>
          <w:lang w:val="fi-FI"/>
        </w:rPr>
      </w:pPr>
    </w:p>
    <w:p w14:paraId="5C1B0E72" w14:textId="77777777" w:rsidR="003E1283" w:rsidRDefault="003E1283" w:rsidP="003E1283">
      <w:pPr>
        <w:ind w:left="360"/>
        <w:rPr>
          <w:ins w:id="448" w:author="Meginness Adrian Alexander" w:date="2019-04-10T14:41:00Z"/>
          <w:lang w:val="fi-FI"/>
        </w:rPr>
      </w:pPr>
    </w:p>
    <w:p w14:paraId="15061404" w14:textId="77777777" w:rsidR="003E1283" w:rsidRDefault="003E1283" w:rsidP="003E1283">
      <w:pPr>
        <w:ind w:left="360"/>
        <w:rPr>
          <w:ins w:id="449" w:author="Meginness Adrian Alexander" w:date="2019-04-10T14:41:00Z"/>
          <w:lang w:val="fi-FI"/>
        </w:rPr>
      </w:pPr>
    </w:p>
    <w:p w14:paraId="253AA6CF" w14:textId="77777777" w:rsidR="003E1283" w:rsidRDefault="003E1283" w:rsidP="003E1283">
      <w:pPr>
        <w:ind w:left="360"/>
        <w:rPr>
          <w:ins w:id="450" w:author="Meginness Adrian Alexander" w:date="2019-04-10T14:41:00Z"/>
          <w:lang w:val="fi-FI"/>
        </w:rPr>
      </w:pPr>
    </w:p>
    <w:p w14:paraId="561E265E" w14:textId="77777777" w:rsidR="003E1283" w:rsidRDefault="003E1283" w:rsidP="003E1283">
      <w:pPr>
        <w:ind w:left="360"/>
        <w:rPr>
          <w:ins w:id="451" w:author="Meginness Adrian Alexander" w:date="2019-04-10T14:41:00Z"/>
          <w:lang w:val="fi-FI"/>
        </w:rPr>
      </w:pPr>
    </w:p>
    <w:p w14:paraId="5DB2D5D0" w14:textId="77777777" w:rsidR="003E1283" w:rsidRDefault="003E1283" w:rsidP="003E1283">
      <w:pPr>
        <w:ind w:left="360"/>
        <w:rPr>
          <w:ins w:id="452" w:author="Meginness Adrian Alexander" w:date="2019-04-10T14:41:00Z"/>
          <w:lang w:val="fi-FI"/>
        </w:rPr>
      </w:pPr>
    </w:p>
    <w:p w14:paraId="30C17B75" w14:textId="77777777" w:rsidR="003E1283" w:rsidRDefault="003E1283" w:rsidP="003E1283">
      <w:pPr>
        <w:ind w:left="360"/>
        <w:rPr>
          <w:ins w:id="453" w:author="Meginness Adrian Alexander" w:date="2019-04-10T14:41:00Z"/>
          <w:lang w:val="fi-FI"/>
        </w:rPr>
      </w:pPr>
    </w:p>
    <w:p w14:paraId="09AA0AC1" w14:textId="77777777" w:rsidR="003E1283" w:rsidRDefault="003E1283" w:rsidP="003E1283">
      <w:pPr>
        <w:ind w:left="360"/>
        <w:rPr>
          <w:ins w:id="454" w:author="Meginness Adrian Alexander" w:date="2019-04-10T14:41:00Z"/>
          <w:lang w:val="fi-FI"/>
        </w:rPr>
      </w:pPr>
    </w:p>
    <w:p w14:paraId="5B6B3A05" w14:textId="77777777" w:rsidR="003E1283" w:rsidRDefault="003E1283" w:rsidP="003E1283">
      <w:pPr>
        <w:ind w:left="360"/>
        <w:rPr>
          <w:ins w:id="455" w:author="Meginness Adrian Alexander" w:date="2019-04-10T14:41:00Z"/>
          <w:lang w:val="fi-FI"/>
        </w:rPr>
      </w:pPr>
    </w:p>
    <w:p w14:paraId="3B9DBC97" w14:textId="77777777" w:rsidR="003E1283" w:rsidRDefault="003E1283" w:rsidP="003E1283">
      <w:pPr>
        <w:ind w:left="360"/>
        <w:rPr>
          <w:ins w:id="456" w:author="Meginness Adrian Alexander" w:date="2019-04-10T14:41:00Z"/>
          <w:lang w:val="fi-FI"/>
        </w:rPr>
      </w:pPr>
    </w:p>
    <w:p w14:paraId="2D58C07A" w14:textId="77777777" w:rsidR="003E1283" w:rsidRPr="0031032C" w:rsidRDefault="003E1283" w:rsidP="003E1283">
      <w:pPr>
        <w:pStyle w:val="Otsikko2"/>
        <w:numPr>
          <w:ilvl w:val="1"/>
          <w:numId w:val="10"/>
        </w:numPr>
        <w:rPr>
          <w:ins w:id="457" w:author="Meginness Adrian Alexander" w:date="2019-04-10T14:41:00Z"/>
          <w:lang w:val="fi-FI"/>
        </w:rPr>
      </w:pPr>
      <w:bookmarkStart w:id="458" w:name="_Toc5881982"/>
      <w:ins w:id="459" w:author="Meginness Adrian Alexander" w:date="2019-04-10T14:41:00Z">
        <w:r>
          <w:rPr>
            <w:lang w:val="fi-FI"/>
          </w:rPr>
          <w:lastRenderedPageBreak/>
          <w:t>Tilauksen seuranta</w:t>
        </w:r>
        <w:bookmarkEnd w:id="458"/>
      </w:ins>
    </w:p>
    <w:p w14:paraId="40DCD712" w14:textId="77777777" w:rsidR="003E1283" w:rsidRPr="007325DB" w:rsidRDefault="003E1283" w:rsidP="003E1283">
      <w:pPr>
        <w:ind w:left="360"/>
        <w:rPr>
          <w:ins w:id="460" w:author="Meginness Adrian Alexander" w:date="2019-04-10T14:41:00Z"/>
          <w:lang w:val="fi-FI"/>
        </w:rPr>
      </w:pPr>
      <w:ins w:id="461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Tilauksen seuranta</w:t>
        </w:r>
      </w:ins>
    </w:p>
    <w:p w14:paraId="7333A3B4" w14:textId="77777777" w:rsidR="003E1283" w:rsidRDefault="003E1283" w:rsidP="003E1283">
      <w:pPr>
        <w:ind w:left="3600" w:hanging="3240"/>
        <w:rPr>
          <w:ins w:id="462" w:author="Meginness Adrian Alexander" w:date="2019-04-10T14:41:00Z"/>
          <w:lang w:val="fi-FI"/>
        </w:rPr>
      </w:pPr>
      <w:ins w:id="463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Asiakas ja pukki seuraavat tilauksen tilaa. Seuranta sivulla näkee osoitteen, päivämäärän, ajan ja muut tärkeät tiedot kuten allergiat ym.</w:t>
        </w:r>
      </w:ins>
    </w:p>
    <w:p w14:paraId="1F1C2C40" w14:textId="77777777" w:rsidR="003E1283" w:rsidRDefault="003E1283" w:rsidP="003E1283">
      <w:pPr>
        <w:ind w:left="360"/>
        <w:rPr>
          <w:ins w:id="464" w:author="Meginness Adrian Alexander" w:date="2019-04-10T14:41:00Z"/>
          <w:lang w:val="fi-FI"/>
        </w:rPr>
      </w:pPr>
      <w:ins w:id="465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6DA5078" w14:textId="77777777" w:rsidR="003E1283" w:rsidRDefault="003E1283" w:rsidP="003E1283">
      <w:pPr>
        <w:ind w:left="3600" w:hanging="3240"/>
        <w:rPr>
          <w:ins w:id="466" w:author="Meginness Adrian Alexander" w:date="2019-04-10T14:41:00Z"/>
          <w:lang w:val="fi-FI"/>
        </w:rPr>
      </w:pPr>
      <w:ins w:id="467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  <w:t>Asiakas tarkistaa tilauksenseuranta sivulta omia</w:t>
        </w:r>
        <w:r>
          <w:rPr>
            <w:lang w:val="fi-FI"/>
          </w:rPr>
          <w:tab/>
          <w:t>tilauksiaan, jossa näkyy osoitteen, päivämäärän, ajan ja muut tiedot. Pukki näkee itseensä liittyvät tilaukset.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504DCE6E" w14:textId="77777777" w:rsidR="003E1283" w:rsidRDefault="003E1283" w:rsidP="003E1283">
      <w:pPr>
        <w:ind w:left="360"/>
        <w:rPr>
          <w:ins w:id="468" w:author="Meginness Adrian Alexander" w:date="2019-04-10T14:41:00Z"/>
          <w:lang w:val="fi-FI"/>
        </w:rPr>
      </w:pPr>
      <w:ins w:id="469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3F52CB3" w14:textId="77777777" w:rsidR="003E1283" w:rsidRPr="007325DB" w:rsidRDefault="003E1283" w:rsidP="003E1283">
      <w:pPr>
        <w:ind w:left="3600"/>
        <w:rPr>
          <w:ins w:id="470" w:author="Meginness Adrian Alexander" w:date="2019-04-10T14:41:00Z"/>
          <w:lang w:val="fi-FI"/>
        </w:rPr>
      </w:pPr>
      <w:ins w:id="471" w:author="Meginness Adrian Alexander" w:date="2019-04-10T14:41:00Z">
        <w:r>
          <w:rPr>
            <w:lang w:val="fi-FI"/>
          </w:rPr>
          <w:t>Ilman tilausta sivu on tyhjä.</w:t>
        </w:r>
        <w:r w:rsidRPr="007325DB">
          <w:rPr>
            <w:lang w:val="fi-FI"/>
          </w:rPr>
          <w:tab/>
        </w:r>
      </w:ins>
    </w:p>
    <w:p w14:paraId="7FC0A797" w14:textId="77777777" w:rsidR="003E1283" w:rsidRDefault="003E1283" w:rsidP="003E1283">
      <w:pPr>
        <w:ind w:left="360"/>
        <w:rPr>
          <w:ins w:id="472" w:author="Meginness Adrian Alexander" w:date="2019-04-10T14:41:00Z"/>
          <w:lang w:val="fi-FI"/>
        </w:rPr>
      </w:pPr>
      <w:ins w:id="473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Asiakas ja pukki voivat tarkistaa tilausta</w:t>
        </w:r>
      </w:ins>
    </w:p>
    <w:p w14:paraId="1CEA4085" w14:textId="77777777" w:rsidR="003E1283" w:rsidRDefault="003E1283" w:rsidP="003E1283">
      <w:pPr>
        <w:ind w:left="360"/>
        <w:rPr>
          <w:ins w:id="474" w:author="Meginness Adrian Alexander" w:date="2019-04-10T14:41:00Z"/>
          <w:lang w:val="fi-FI"/>
        </w:rPr>
      </w:pPr>
      <w:ins w:id="475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61BA011C" w14:textId="77777777" w:rsidR="003E1283" w:rsidRDefault="003E1283" w:rsidP="003E1283">
      <w:pPr>
        <w:ind w:left="360"/>
        <w:rPr>
          <w:ins w:id="476" w:author="Meginness Adrian Alexander" w:date="2019-04-10T14:41:00Z"/>
          <w:lang w:val="fi-FI"/>
        </w:rPr>
      </w:pPr>
      <w:ins w:id="477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Asiakkaat ja pukit</w:t>
        </w:r>
      </w:ins>
    </w:p>
    <w:p w14:paraId="37C9845C" w14:textId="77777777" w:rsidR="003E1283" w:rsidRDefault="003E1283" w:rsidP="003E1283">
      <w:pPr>
        <w:ind w:left="360"/>
        <w:rPr>
          <w:ins w:id="478" w:author="Meginness Adrian Alexander" w:date="2019-04-10T14:41:00Z"/>
          <w:lang w:val="fi-FI"/>
        </w:rPr>
      </w:pPr>
      <w:ins w:id="479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48E79A8F" w14:textId="77777777" w:rsidR="003E1283" w:rsidRDefault="003E1283" w:rsidP="003E1283">
      <w:pPr>
        <w:ind w:left="360"/>
        <w:rPr>
          <w:ins w:id="480" w:author="Meginness Adrian Alexander" w:date="2019-04-10T14:41:00Z"/>
          <w:lang w:val="fi-FI"/>
        </w:rPr>
      </w:pPr>
      <w:ins w:id="481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78213151" w14:textId="0D640C25" w:rsidR="003E1283" w:rsidRDefault="003E1283" w:rsidP="003E1283">
      <w:pPr>
        <w:ind w:left="360"/>
        <w:rPr>
          <w:ins w:id="482" w:author="Meginness Adrian Alexander" w:date="2019-04-10T14:41:00Z"/>
          <w:lang w:val="fi-FI"/>
        </w:rPr>
      </w:pPr>
      <w:ins w:id="483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15A88B50" wp14:editId="08F3D5F7">
              <wp:extent cx="5943600" cy="2133600"/>
              <wp:effectExtent l="0" t="0" r="0" b="0"/>
              <wp:docPr id="7" name="Picture 7" descr="tilaukse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tilaukset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6DFAAC" w14:textId="77777777" w:rsidR="003E1283" w:rsidRDefault="003E1283" w:rsidP="003E1283">
      <w:pPr>
        <w:rPr>
          <w:ins w:id="484" w:author="Meginness Adrian Alexander" w:date="2019-04-10T14:41:00Z"/>
          <w:lang w:val="fi-FI"/>
        </w:rPr>
      </w:pPr>
      <w:ins w:id="485" w:author="Meginness Adrian Alexander" w:date="2019-04-10T14:41:00Z">
        <w:r>
          <w:rPr>
            <w:lang w:val="fi-FI"/>
          </w:rPr>
          <w:br w:type="page"/>
        </w:r>
      </w:ins>
    </w:p>
    <w:p w14:paraId="123650E9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486" w:author="Meginness Adrian Alexander" w:date="2019-04-10T14:41:00Z"/>
          <w:lang w:val="fi-FI"/>
        </w:rPr>
      </w:pPr>
      <w:bookmarkStart w:id="487" w:name="_Toc5881983"/>
      <w:ins w:id="488" w:author="Meginness Adrian Alexander" w:date="2019-04-10T14:41:00Z">
        <w:r>
          <w:rPr>
            <w:lang w:val="fi-FI"/>
          </w:rPr>
          <w:lastRenderedPageBreak/>
          <w:t>Rekisteröityminen</w:t>
        </w:r>
        <w:bookmarkEnd w:id="487"/>
      </w:ins>
    </w:p>
    <w:p w14:paraId="48CAA581" w14:textId="77777777" w:rsidR="003E1283" w:rsidRPr="007325DB" w:rsidRDefault="003E1283" w:rsidP="003E1283">
      <w:pPr>
        <w:rPr>
          <w:ins w:id="489" w:author="Meginness Adrian Alexander" w:date="2019-04-10T14:41:00Z"/>
          <w:lang w:val="fi-FI"/>
        </w:rPr>
      </w:pPr>
    </w:p>
    <w:p w14:paraId="213C1BCF" w14:textId="77777777" w:rsidR="003E1283" w:rsidRPr="007325DB" w:rsidRDefault="003E1283" w:rsidP="003E1283">
      <w:pPr>
        <w:ind w:left="360"/>
        <w:rPr>
          <w:ins w:id="490" w:author="Meginness Adrian Alexander" w:date="2019-04-10T14:41:00Z"/>
          <w:lang w:val="fi-FI"/>
        </w:rPr>
      </w:pPr>
      <w:ins w:id="491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Rekisteröityminen</w:t>
        </w:r>
      </w:ins>
    </w:p>
    <w:p w14:paraId="1A0394CA" w14:textId="77777777" w:rsidR="003E1283" w:rsidRDefault="003E1283" w:rsidP="003E1283">
      <w:pPr>
        <w:ind w:left="3600" w:hanging="3240"/>
        <w:rPr>
          <w:ins w:id="492" w:author="Meginness Adrian Alexander" w:date="2019-04-10T14:41:00Z"/>
          <w:lang w:val="fi-FI"/>
        </w:rPr>
      </w:pPr>
      <w:ins w:id="493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rekisteröityy järjestelmään</w:t>
        </w:r>
      </w:ins>
    </w:p>
    <w:p w14:paraId="166FD2E4" w14:textId="77777777" w:rsidR="003E1283" w:rsidRDefault="003E1283" w:rsidP="003E1283">
      <w:pPr>
        <w:ind w:left="360"/>
        <w:rPr>
          <w:ins w:id="494" w:author="Meginness Adrian Alexander" w:date="2019-04-10T14:41:00Z"/>
          <w:lang w:val="fi-FI"/>
        </w:rPr>
      </w:pPr>
      <w:ins w:id="495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AFA2F92" w14:textId="77777777" w:rsidR="003E1283" w:rsidRDefault="003E1283" w:rsidP="003E1283">
      <w:pPr>
        <w:ind w:left="3600" w:hanging="3240"/>
        <w:rPr>
          <w:ins w:id="496" w:author="Meginness Adrian Alexander" w:date="2019-04-10T14:41:00Z"/>
          <w:lang w:val="fi-FI"/>
        </w:rPr>
      </w:pPr>
      <w:ins w:id="497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AFFDD76" w14:textId="77777777" w:rsidR="003E1283" w:rsidRDefault="003E1283" w:rsidP="003E1283">
      <w:pPr>
        <w:ind w:left="3600" w:hanging="3240"/>
        <w:rPr>
          <w:ins w:id="498" w:author="Meginness Adrian Alexander" w:date="2019-04-10T14:41:00Z"/>
          <w:lang w:val="fi-FI"/>
        </w:rPr>
      </w:pPr>
      <w:ins w:id="499" w:author="Meginness Adrian Alexander" w:date="2019-04-10T14:41:00Z">
        <w:r>
          <w:rPr>
            <w:lang w:val="fi-FI"/>
          </w:rPr>
          <w:tab/>
          <w:t>Pukki rekisteröityy järjestelmään. Hänen on annettava nimensä ja sähköpostinsa sekä keksiä/luoda käyttötunnus ja salasana.  Jälkeenpäin hänen pitää varmistaa sähköpostiosoitteensa.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54DFE782" w14:textId="77777777" w:rsidR="003E1283" w:rsidRDefault="003E1283" w:rsidP="003E1283">
      <w:pPr>
        <w:ind w:left="360"/>
        <w:rPr>
          <w:ins w:id="500" w:author="Meginness Adrian Alexander" w:date="2019-04-10T14:41:00Z"/>
          <w:lang w:val="fi-FI"/>
        </w:rPr>
      </w:pPr>
      <w:ins w:id="501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2CC158CB" w14:textId="77777777" w:rsidR="003E1283" w:rsidRPr="007325DB" w:rsidRDefault="003E1283" w:rsidP="003E1283">
      <w:pPr>
        <w:ind w:left="3600"/>
        <w:rPr>
          <w:ins w:id="502" w:author="Meginness Adrian Alexander" w:date="2019-04-10T14:41:00Z"/>
          <w:lang w:val="fi-FI"/>
        </w:rPr>
      </w:pPr>
      <w:ins w:id="503" w:author="Meginness Adrian Alexander" w:date="2019-04-10T14:41:00Z">
        <w:r>
          <w:rPr>
            <w:lang w:val="fi-FI"/>
          </w:rPr>
          <w:t>Pukki antaa virheellisen sähköpostiosoitteen eikä ikinä saa sähköpostia tai jättää kentän tyhjäksi.</w:t>
        </w:r>
        <w:r w:rsidRPr="007325DB">
          <w:rPr>
            <w:lang w:val="fi-FI"/>
          </w:rPr>
          <w:tab/>
        </w:r>
      </w:ins>
    </w:p>
    <w:p w14:paraId="1078332C" w14:textId="77777777" w:rsidR="003E1283" w:rsidRDefault="003E1283" w:rsidP="003E1283">
      <w:pPr>
        <w:ind w:left="360"/>
        <w:rPr>
          <w:ins w:id="504" w:author="Meginness Adrian Alexander" w:date="2019-04-10T14:41:00Z"/>
          <w:lang w:val="fi-FI"/>
        </w:rPr>
      </w:pPr>
      <w:ins w:id="505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on jättänyt rekisteröinti hakemuksen järjestelmään</w:t>
        </w:r>
      </w:ins>
    </w:p>
    <w:p w14:paraId="6E4FE723" w14:textId="77777777" w:rsidR="003E1283" w:rsidRDefault="003E1283" w:rsidP="003E1283">
      <w:pPr>
        <w:ind w:left="360"/>
        <w:rPr>
          <w:ins w:id="506" w:author="Meginness Adrian Alexander" w:date="2019-04-10T14:41:00Z"/>
          <w:lang w:val="fi-FI"/>
        </w:rPr>
      </w:pPr>
      <w:ins w:id="507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0A6326D9" w14:textId="77777777" w:rsidR="003E1283" w:rsidRDefault="003E1283" w:rsidP="003E1283">
      <w:pPr>
        <w:ind w:left="360"/>
        <w:rPr>
          <w:ins w:id="508" w:author="Meginness Adrian Alexander" w:date="2019-04-10T14:41:00Z"/>
          <w:lang w:val="fi-FI"/>
        </w:rPr>
      </w:pPr>
      <w:ins w:id="509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18D6137F" w14:textId="77777777" w:rsidR="003E1283" w:rsidRDefault="003E1283" w:rsidP="003E1283">
      <w:pPr>
        <w:ind w:left="360"/>
        <w:rPr>
          <w:ins w:id="510" w:author="Meginness Adrian Alexander" w:date="2019-04-10T14:41:00Z"/>
          <w:lang w:val="fi-FI"/>
        </w:rPr>
      </w:pPr>
      <w:ins w:id="511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7B6BF9C" w14:textId="77777777" w:rsidR="003E1283" w:rsidRDefault="003E1283" w:rsidP="003E1283">
      <w:pPr>
        <w:ind w:left="360"/>
        <w:rPr>
          <w:ins w:id="512" w:author="Meginness Adrian Alexander" w:date="2019-04-10T14:41:00Z"/>
          <w:lang w:val="fi-FI"/>
        </w:rPr>
      </w:pPr>
      <w:ins w:id="513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8E1A0A8" w14:textId="052A3EA2" w:rsidR="003E1283" w:rsidRDefault="003E1283" w:rsidP="003E1283">
      <w:pPr>
        <w:ind w:left="360"/>
        <w:rPr>
          <w:ins w:id="514" w:author="Meginness Adrian Alexander" w:date="2019-04-10T14:41:00Z"/>
          <w:lang w:val="fi-FI"/>
        </w:rPr>
      </w:pPr>
      <w:ins w:id="515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7DF539E0" wp14:editId="6294E536">
              <wp:extent cx="5943600" cy="3552825"/>
              <wp:effectExtent l="0" t="0" r="0" b="9525"/>
              <wp:docPr id="6" name="Picture 6" descr="rekisteröitymin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rekisteröityminen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552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lang w:val="fi-FI"/>
          </w:rPr>
          <w:br w:type="page"/>
        </w:r>
      </w:ins>
    </w:p>
    <w:p w14:paraId="32DD36D5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516" w:author="Meginness Adrian Alexander" w:date="2019-04-10T14:41:00Z"/>
          <w:lang w:val="fi-FI"/>
        </w:rPr>
      </w:pPr>
      <w:bookmarkStart w:id="517" w:name="_Toc5881984"/>
      <w:ins w:id="518" w:author="Meginness Adrian Alexander" w:date="2019-04-10T14:41:00Z">
        <w:r>
          <w:rPr>
            <w:lang w:val="fi-FI"/>
          </w:rPr>
          <w:lastRenderedPageBreak/>
          <w:t>Kirjautuminen</w:t>
        </w:r>
        <w:bookmarkEnd w:id="517"/>
      </w:ins>
    </w:p>
    <w:p w14:paraId="6B8D4F23" w14:textId="77777777" w:rsidR="003E1283" w:rsidRPr="007325DB" w:rsidRDefault="003E1283" w:rsidP="003E1283">
      <w:pPr>
        <w:rPr>
          <w:ins w:id="519" w:author="Meginness Adrian Alexander" w:date="2019-04-10T14:41:00Z"/>
          <w:lang w:val="fi-FI"/>
        </w:rPr>
      </w:pPr>
    </w:p>
    <w:p w14:paraId="2721CFAD" w14:textId="77777777" w:rsidR="003E1283" w:rsidRPr="007325DB" w:rsidRDefault="003E1283" w:rsidP="003E1283">
      <w:pPr>
        <w:ind w:left="360"/>
        <w:rPr>
          <w:ins w:id="520" w:author="Meginness Adrian Alexander" w:date="2019-04-10T14:41:00Z"/>
          <w:lang w:val="fi-FI"/>
        </w:rPr>
      </w:pPr>
      <w:ins w:id="521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Kirjautuminen</w:t>
        </w:r>
      </w:ins>
    </w:p>
    <w:p w14:paraId="5728F14B" w14:textId="77777777" w:rsidR="003E1283" w:rsidRDefault="003E1283" w:rsidP="003E1283">
      <w:pPr>
        <w:ind w:left="3600" w:hanging="3240"/>
        <w:rPr>
          <w:ins w:id="522" w:author="Meginness Adrian Alexander" w:date="2019-04-10T14:41:00Z"/>
          <w:lang w:val="fi-FI"/>
        </w:rPr>
      </w:pPr>
      <w:ins w:id="523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ja/tai pääkäyttäjä kirjautuu sisään</w:t>
        </w:r>
      </w:ins>
    </w:p>
    <w:p w14:paraId="58BDB518" w14:textId="77777777" w:rsidR="003E1283" w:rsidRDefault="003E1283" w:rsidP="003E1283">
      <w:pPr>
        <w:ind w:left="360"/>
        <w:rPr>
          <w:ins w:id="524" w:author="Meginness Adrian Alexander" w:date="2019-04-10T14:41:00Z"/>
          <w:lang w:val="fi-FI"/>
        </w:rPr>
      </w:pPr>
      <w:ins w:id="525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</w:t>
        </w:r>
      </w:ins>
    </w:p>
    <w:p w14:paraId="00D93450" w14:textId="77777777" w:rsidR="003E1283" w:rsidRDefault="003E1283" w:rsidP="003E1283">
      <w:pPr>
        <w:ind w:left="3600" w:hanging="3240"/>
        <w:rPr>
          <w:ins w:id="526" w:author="Meginness Adrian Alexander" w:date="2019-04-10T14:41:00Z"/>
          <w:lang w:val="fi-FI"/>
        </w:rPr>
      </w:pPr>
      <w:ins w:id="527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7B88554" w14:textId="77777777" w:rsidR="003E1283" w:rsidRDefault="003E1283" w:rsidP="003E1283">
      <w:pPr>
        <w:ind w:left="3600" w:hanging="3240"/>
        <w:rPr>
          <w:ins w:id="528" w:author="Meginness Adrian Alexander" w:date="2019-04-10T14:41:00Z"/>
          <w:lang w:val="fi-FI"/>
        </w:rPr>
      </w:pPr>
      <w:ins w:id="529" w:author="Meginness Adrian Alexander" w:date="2019-04-10T14:41:00Z">
        <w:r>
          <w:rPr>
            <w:lang w:val="fi-FI"/>
          </w:rPr>
          <w:tab/>
          <w:t>Pukki ja/tai pääkäyttäjä kirjautuu sisään käyttäjätunnuksillaan.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CDFBE0E" w14:textId="77777777" w:rsidR="003E1283" w:rsidRDefault="003E1283" w:rsidP="003E1283">
      <w:pPr>
        <w:ind w:left="360"/>
        <w:rPr>
          <w:ins w:id="530" w:author="Meginness Adrian Alexander" w:date="2019-04-10T14:41:00Z"/>
          <w:lang w:val="fi-FI"/>
        </w:rPr>
      </w:pPr>
      <w:ins w:id="531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E8B22EC" w14:textId="77777777" w:rsidR="003E1283" w:rsidRPr="007325DB" w:rsidRDefault="003E1283" w:rsidP="003E1283">
      <w:pPr>
        <w:ind w:left="3600"/>
        <w:rPr>
          <w:ins w:id="532" w:author="Meginness Adrian Alexander" w:date="2019-04-10T14:41:00Z"/>
          <w:lang w:val="fi-FI"/>
        </w:rPr>
      </w:pPr>
      <w:ins w:id="533" w:author="Meginness Adrian Alexander" w:date="2019-04-10T14:41:00Z">
        <w:r>
          <w:rPr>
            <w:lang w:val="fi-FI"/>
          </w:rPr>
          <w:t>Salasana tai käyttäjätunnus ovat väärin, eivätkä he pääse kirjautumaan sisään.</w:t>
        </w:r>
        <w:r w:rsidRPr="007325DB">
          <w:rPr>
            <w:lang w:val="fi-FI"/>
          </w:rPr>
          <w:tab/>
        </w:r>
      </w:ins>
    </w:p>
    <w:p w14:paraId="1AC79553" w14:textId="77777777" w:rsidR="003E1283" w:rsidRDefault="003E1283" w:rsidP="003E1283">
      <w:pPr>
        <w:ind w:left="360"/>
        <w:rPr>
          <w:ins w:id="534" w:author="Meginness Adrian Alexander" w:date="2019-04-10T14:41:00Z"/>
          <w:lang w:val="fi-FI"/>
        </w:rPr>
      </w:pPr>
      <w:ins w:id="535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Käyttäjä on kirjautunut sisään onnistuneesti</w:t>
        </w:r>
      </w:ins>
    </w:p>
    <w:p w14:paraId="75B83F9B" w14:textId="77777777" w:rsidR="003E1283" w:rsidRDefault="003E1283" w:rsidP="003E1283">
      <w:pPr>
        <w:ind w:left="360"/>
        <w:rPr>
          <w:ins w:id="536" w:author="Meginness Adrian Alexander" w:date="2019-04-10T14:41:00Z"/>
          <w:lang w:val="fi-FI"/>
        </w:rPr>
      </w:pPr>
      <w:ins w:id="537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386D0ED3" w14:textId="77777777" w:rsidR="003E1283" w:rsidRDefault="003E1283" w:rsidP="003E1283">
      <w:pPr>
        <w:ind w:left="360"/>
        <w:rPr>
          <w:ins w:id="538" w:author="Meginness Adrian Alexander" w:date="2019-04-10T14:41:00Z"/>
          <w:lang w:val="fi-FI"/>
        </w:rPr>
      </w:pPr>
      <w:ins w:id="539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 ja pääkäyttäjä</w:t>
        </w:r>
      </w:ins>
    </w:p>
    <w:p w14:paraId="4ADE95AF" w14:textId="77777777" w:rsidR="003E1283" w:rsidRDefault="003E1283" w:rsidP="003E1283">
      <w:pPr>
        <w:ind w:left="360"/>
        <w:rPr>
          <w:ins w:id="540" w:author="Meginness Adrian Alexander" w:date="2019-04-10T14:41:00Z"/>
          <w:lang w:val="fi-FI"/>
        </w:rPr>
      </w:pPr>
      <w:ins w:id="541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58213D07" w14:textId="77777777" w:rsidR="003E1283" w:rsidRDefault="003E1283" w:rsidP="003E1283">
      <w:pPr>
        <w:ind w:left="360"/>
        <w:rPr>
          <w:ins w:id="542" w:author="Meginness Adrian Alexander" w:date="2019-04-10T14:41:00Z"/>
          <w:lang w:val="fi-FI"/>
        </w:rPr>
      </w:pPr>
      <w:ins w:id="543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E2F294F" w14:textId="2A216489" w:rsidR="003E1283" w:rsidRDefault="003E1283" w:rsidP="003E1283">
      <w:pPr>
        <w:ind w:left="360"/>
        <w:rPr>
          <w:ins w:id="544" w:author="Meginness Adrian Alexander" w:date="2019-04-10T14:41:00Z"/>
          <w:lang w:val="fi-FI"/>
        </w:rPr>
      </w:pPr>
      <w:ins w:id="545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43BA40F5" wp14:editId="7690BFF7">
              <wp:extent cx="5943600" cy="2419350"/>
              <wp:effectExtent l="0" t="0" r="0" b="0"/>
              <wp:docPr id="5" name="Picture 5" descr="kirjautumin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kirjautuminen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419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508787" w14:textId="77777777" w:rsidR="003E1283" w:rsidRPr="007325DB" w:rsidRDefault="003E1283" w:rsidP="003E1283">
      <w:pPr>
        <w:rPr>
          <w:ins w:id="546" w:author="Meginness Adrian Alexander" w:date="2019-04-10T14:41:00Z"/>
          <w:lang w:val="fi-FI"/>
        </w:rPr>
      </w:pPr>
    </w:p>
    <w:p w14:paraId="266C18FE" w14:textId="77777777" w:rsidR="003E1283" w:rsidRDefault="003E1283" w:rsidP="003E1283">
      <w:pPr>
        <w:rPr>
          <w:ins w:id="547" w:author="Meginness Adrian Alexander" w:date="2019-04-10T14:41:00Z"/>
          <w:lang w:val="fi-FI"/>
        </w:rPr>
      </w:pPr>
      <w:ins w:id="548" w:author="Meginness Adrian Alexander" w:date="2019-04-10T14:41:00Z">
        <w:r>
          <w:rPr>
            <w:lang w:val="fi-FI"/>
          </w:rPr>
          <w:br w:type="page"/>
        </w:r>
      </w:ins>
    </w:p>
    <w:p w14:paraId="1C077EAD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549" w:author="Meginness Adrian Alexander" w:date="2019-04-10T14:41:00Z"/>
          <w:lang w:val="fi-FI"/>
        </w:rPr>
      </w:pPr>
      <w:bookmarkStart w:id="550" w:name="_Toc5881985"/>
      <w:ins w:id="551" w:author="Meginness Adrian Alexander" w:date="2019-04-10T14:41:00Z">
        <w:r>
          <w:rPr>
            <w:lang w:val="fi-FI"/>
          </w:rPr>
          <w:lastRenderedPageBreak/>
          <w:t>Pukki rekisteröinnin hyväksyminen</w:t>
        </w:r>
        <w:bookmarkEnd w:id="550"/>
      </w:ins>
    </w:p>
    <w:p w14:paraId="66936160" w14:textId="77777777" w:rsidR="003E1283" w:rsidRPr="007325DB" w:rsidRDefault="003E1283" w:rsidP="003E1283">
      <w:pPr>
        <w:rPr>
          <w:ins w:id="552" w:author="Meginness Adrian Alexander" w:date="2019-04-10T14:41:00Z"/>
          <w:lang w:val="fi-FI"/>
        </w:rPr>
      </w:pPr>
    </w:p>
    <w:p w14:paraId="3F0B985C" w14:textId="77777777" w:rsidR="003E1283" w:rsidRPr="007325DB" w:rsidRDefault="003E1283" w:rsidP="003E1283">
      <w:pPr>
        <w:ind w:left="360"/>
        <w:rPr>
          <w:ins w:id="553" w:author="Meginness Adrian Alexander" w:date="2019-04-10T14:41:00Z"/>
          <w:lang w:val="fi-FI"/>
        </w:rPr>
      </w:pPr>
      <w:ins w:id="554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rekisteröinnin hyväksyminen</w:t>
        </w:r>
      </w:ins>
    </w:p>
    <w:p w14:paraId="3AE0DE42" w14:textId="77777777" w:rsidR="003E1283" w:rsidRDefault="003E1283" w:rsidP="003E1283">
      <w:pPr>
        <w:ind w:left="3600" w:hanging="3240"/>
        <w:rPr>
          <w:ins w:id="555" w:author="Meginness Adrian Alexander" w:date="2019-04-10T14:41:00Z"/>
          <w:lang w:val="fi-FI"/>
        </w:rPr>
      </w:pPr>
      <w:ins w:id="556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hyväksyy pukin rekisteröinnin</w:t>
        </w:r>
      </w:ins>
    </w:p>
    <w:p w14:paraId="5FBB65D6" w14:textId="77777777" w:rsidR="003E1283" w:rsidRDefault="003E1283" w:rsidP="003E1283">
      <w:pPr>
        <w:ind w:left="360"/>
        <w:rPr>
          <w:ins w:id="557" w:author="Meginness Adrian Alexander" w:date="2019-04-10T14:41:00Z"/>
          <w:lang w:val="fi-FI"/>
        </w:rPr>
      </w:pPr>
      <w:ins w:id="558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333EB71B" w14:textId="77777777" w:rsidR="003E1283" w:rsidRDefault="003E1283" w:rsidP="003E1283">
      <w:pPr>
        <w:ind w:left="3600" w:hanging="3240"/>
        <w:rPr>
          <w:ins w:id="559" w:author="Meginness Adrian Alexander" w:date="2019-04-10T14:41:00Z"/>
          <w:lang w:val="fi-FI"/>
        </w:rPr>
      </w:pPr>
      <w:ins w:id="560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08036406" w14:textId="77777777" w:rsidR="003E1283" w:rsidRDefault="003E1283" w:rsidP="003E1283">
      <w:pPr>
        <w:ind w:left="3600" w:hanging="3240"/>
        <w:rPr>
          <w:ins w:id="561" w:author="Meginness Adrian Alexander" w:date="2019-04-10T14:41:00Z"/>
          <w:lang w:val="fi-FI"/>
        </w:rPr>
      </w:pPr>
      <w:ins w:id="562" w:author="Meginness Adrian Alexander" w:date="2019-04-10T14:41:00Z">
        <w:r>
          <w:rPr>
            <w:lang w:val="fi-FI"/>
          </w:rPr>
          <w:tab/>
          <w:t>Pääkäyttäjä hyväksyy pukin rekisteröinnin.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520EC29" w14:textId="77777777" w:rsidR="003E1283" w:rsidRDefault="003E1283" w:rsidP="003E1283">
      <w:pPr>
        <w:ind w:left="360"/>
        <w:rPr>
          <w:ins w:id="563" w:author="Meginness Adrian Alexander" w:date="2019-04-10T14:41:00Z"/>
          <w:lang w:val="fi-FI"/>
        </w:rPr>
      </w:pPr>
      <w:ins w:id="564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B109A4A" w14:textId="77777777" w:rsidR="003E1283" w:rsidRPr="007325DB" w:rsidRDefault="003E1283" w:rsidP="003E1283">
      <w:pPr>
        <w:ind w:left="3600"/>
        <w:rPr>
          <w:ins w:id="565" w:author="Meginness Adrian Alexander" w:date="2019-04-10T14:41:00Z"/>
          <w:lang w:val="fi-FI"/>
        </w:rPr>
      </w:pPr>
      <w:ins w:id="566" w:author="Meginness Adrian Alexander" w:date="2019-04-10T14:41:00Z">
        <w:r>
          <w:rPr>
            <w:lang w:val="fi-FI"/>
          </w:rPr>
          <w:t>Pääkäyttäjä hylkää pukin rekisteröinnin puutteellisten tietojen tai muuten hyväksymättömän syyn takia.</w:t>
        </w:r>
      </w:ins>
    </w:p>
    <w:p w14:paraId="26FBE7F8" w14:textId="77777777" w:rsidR="003E1283" w:rsidRDefault="003E1283" w:rsidP="003E1283">
      <w:pPr>
        <w:ind w:left="360"/>
        <w:rPr>
          <w:ins w:id="567" w:author="Meginness Adrian Alexander" w:date="2019-04-10T14:41:00Z"/>
          <w:lang w:val="fi-FI"/>
        </w:rPr>
      </w:pPr>
      <w:ins w:id="568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on rekisteröitynyt järjestelmään</w:t>
        </w:r>
      </w:ins>
    </w:p>
    <w:p w14:paraId="28FEDBD4" w14:textId="77777777" w:rsidR="003E1283" w:rsidRDefault="003E1283" w:rsidP="003E1283">
      <w:pPr>
        <w:ind w:left="360"/>
        <w:rPr>
          <w:ins w:id="569" w:author="Meginness Adrian Alexander" w:date="2019-04-10T14:41:00Z"/>
          <w:lang w:val="fi-FI"/>
        </w:rPr>
      </w:pPr>
      <w:ins w:id="570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54441979" w14:textId="77777777" w:rsidR="003E1283" w:rsidRDefault="003E1283" w:rsidP="003E1283">
      <w:pPr>
        <w:ind w:left="360"/>
        <w:rPr>
          <w:ins w:id="571" w:author="Meginness Adrian Alexander" w:date="2019-04-10T14:41:00Z"/>
          <w:lang w:val="fi-FI"/>
        </w:rPr>
      </w:pPr>
      <w:ins w:id="572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53921F68" w14:textId="77777777" w:rsidR="003E1283" w:rsidRDefault="003E1283" w:rsidP="003E1283">
      <w:pPr>
        <w:ind w:left="360"/>
        <w:rPr>
          <w:ins w:id="573" w:author="Meginness Adrian Alexander" w:date="2019-04-10T14:41:00Z"/>
          <w:lang w:val="fi-FI"/>
        </w:rPr>
      </w:pPr>
      <w:ins w:id="574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27CBBA91" w14:textId="77777777" w:rsidR="003E1283" w:rsidRDefault="003E1283" w:rsidP="003E1283">
      <w:pPr>
        <w:ind w:left="360"/>
        <w:rPr>
          <w:ins w:id="575" w:author="Meginness Adrian Alexander" w:date="2019-04-10T14:41:00Z"/>
          <w:lang w:val="fi-FI"/>
        </w:rPr>
      </w:pPr>
      <w:ins w:id="576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4DC101B9" w14:textId="130500F9" w:rsidR="003E1283" w:rsidRDefault="003E1283" w:rsidP="003E1283">
      <w:pPr>
        <w:ind w:left="360"/>
        <w:rPr>
          <w:ins w:id="577" w:author="Meginness Adrian Alexander" w:date="2019-04-10T14:41:00Z"/>
          <w:lang w:val="fi-FI"/>
        </w:rPr>
      </w:pPr>
      <w:ins w:id="578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5B5AD723" wp14:editId="283BA3BB">
              <wp:extent cx="5943600" cy="2133600"/>
              <wp:effectExtent l="0" t="0" r="0" b="0"/>
              <wp:docPr id="4" name="Picture 4" descr="pukkihakija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pukkihakijat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6C0721" w14:textId="77777777" w:rsidR="003E1283" w:rsidRPr="007325DB" w:rsidRDefault="003E1283" w:rsidP="003E1283">
      <w:pPr>
        <w:rPr>
          <w:ins w:id="579" w:author="Meginness Adrian Alexander" w:date="2019-04-10T14:41:00Z"/>
          <w:lang w:val="fi-FI"/>
        </w:rPr>
      </w:pPr>
    </w:p>
    <w:p w14:paraId="4B5A2633" w14:textId="77777777" w:rsidR="003E1283" w:rsidRDefault="003E1283" w:rsidP="003E1283">
      <w:pPr>
        <w:rPr>
          <w:ins w:id="580" w:author="Meginness Adrian Alexander" w:date="2019-04-10T14:41:00Z"/>
          <w:lang w:val="fi-FI"/>
        </w:rPr>
      </w:pPr>
      <w:ins w:id="581" w:author="Meginness Adrian Alexander" w:date="2019-04-10T14:41:00Z">
        <w:r>
          <w:rPr>
            <w:lang w:val="fi-FI"/>
          </w:rPr>
          <w:br w:type="page"/>
        </w:r>
      </w:ins>
    </w:p>
    <w:p w14:paraId="5C78489F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582" w:author="Meginness Adrian Alexander" w:date="2019-04-10T14:41:00Z"/>
          <w:lang w:val="fi-FI"/>
        </w:rPr>
      </w:pPr>
      <w:bookmarkStart w:id="583" w:name="_Toc5881986"/>
      <w:ins w:id="584" w:author="Meginness Adrian Alexander" w:date="2019-04-10T14:41:00Z">
        <w:r>
          <w:rPr>
            <w:lang w:val="fi-FI"/>
          </w:rPr>
          <w:lastRenderedPageBreak/>
          <w:t>Reitin luonti</w:t>
        </w:r>
        <w:bookmarkEnd w:id="583"/>
      </w:ins>
    </w:p>
    <w:p w14:paraId="0D86D5C1" w14:textId="77777777" w:rsidR="003E1283" w:rsidRPr="007325DB" w:rsidRDefault="003E1283" w:rsidP="003E1283">
      <w:pPr>
        <w:rPr>
          <w:ins w:id="585" w:author="Meginness Adrian Alexander" w:date="2019-04-10T14:41:00Z"/>
          <w:lang w:val="fi-FI"/>
        </w:rPr>
      </w:pPr>
    </w:p>
    <w:p w14:paraId="08C3065D" w14:textId="77777777" w:rsidR="003E1283" w:rsidRPr="007325DB" w:rsidRDefault="003E1283" w:rsidP="003E1283">
      <w:pPr>
        <w:ind w:left="360"/>
        <w:rPr>
          <w:ins w:id="586" w:author="Meginness Adrian Alexander" w:date="2019-04-10T14:41:00Z"/>
          <w:lang w:val="fi-FI"/>
        </w:rPr>
      </w:pPr>
      <w:ins w:id="587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Reitin luonti</w:t>
        </w:r>
      </w:ins>
    </w:p>
    <w:p w14:paraId="3CD7C892" w14:textId="77777777" w:rsidR="003E1283" w:rsidRDefault="003E1283" w:rsidP="003E1283">
      <w:pPr>
        <w:ind w:left="3600" w:hanging="3240"/>
        <w:rPr>
          <w:ins w:id="588" w:author="Meginness Adrian Alexander" w:date="2019-04-10T14:41:00Z"/>
          <w:lang w:val="fi-FI"/>
        </w:rPr>
      </w:pPr>
      <w:ins w:id="589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luo reitin pukille</w:t>
        </w:r>
      </w:ins>
    </w:p>
    <w:p w14:paraId="3D365804" w14:textId="77777777" w:rsidR="003E1283" w:rsidRDefault="003E1283" w:rsidP="003E1283">
      <w:pPr>
        <w:ind w:left="360"/>
        <w:rPr>
          <w:ins w:id="590" w:author="Meginness Adrian Alexander" w:date="2019-04-10T14:41:00Z"/>
          <w:lang w:val="fi-FI"/>
        </w:rPr>
      </w:pPr>
      <w:ins w:id="591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68DB5629" w14:textId="77777777" w:rsidR="003E1283" w:rsidRDefault="003E1283" w:rsidP="003E1283">
      <w:pPr>
        <w:ind w:left="3600" w:hanging="3240"/>
        <w:rPr>
          <w:ins w:id="592" w:author="Meginness Adrian Alexander" w:date="2019-04-10T14:41:00Z"/>
          <w:lang w:val="fi-FI"/>
        </w:rPr>
      </w:pPr>
      <w:ins w:id="593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41855263" w14:textId="77777777" w:rsidR="003E1283" w:rsidRDefault="003E1283" w:rsidP="003E1283">
      <w:pPr>
        <w:ind w:left="3600" w:hanging="3240"/>
        <w:rPr>
          <w:ins w:id="594" w:author="Meginness Adrian Alexander" w:date="2019-04-10T14:41:00Z"/>
          <w:lang w:val="fi-FI"/>
        </w:rPr>
      </w:pPr>
      <w:ins w:id="595" w:author="Meginness Adrian Alexander" w:date="2019-04-10T14:41:00Z">
        <w:r>
          <w:rPr>
            <w:lang w:val="fi-FI"/>
          </w:rPr>
          <w:tab/>
          <w:t>Pääkäyttäjä luo reitin pukille käyttäen asiakkaitten hakemusten tietoja.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32B68498" w14:textId="77777777" w:rsidR="003E1283" w:rsidRDefault="003E1283" w:rsidP="003E1283">
      <w:pPr>
        <w:ind w:left="360"/>
        <w:rPr>
          <w:ins w:id="596" w:author="Meginness Adrian Alexander" w:date="2019-04-10T14:41:00Z"/>
          <w:lang w:val="fi-FI"/>
        </w:rPr>
      </w:pPr>
      <w:ins w:id="597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1F0992E3" w14:textId="77777777" w:rsidR="003E1283" w:rsidRPr="007325DB" w:rsidRDefault="003E1283" w:rsidP="003E1283">
      <w:pPr>
        <w:ind w:left="3600"/>
        <w:rPr>
          <w:ins w:id="598" w:author="Meginness Adrian Alexander" w:date="2019-04-10T14:41:00Z"/>
          <w:lang w:val="fi-FI"/>
        </w:rPr>
      </w:pPr>
      <w:ins w:id="599" w:author="Meginness Adrian Alexander" w:date="2019-04-10T14:41:00Z">
        <w:r>
          <w:rPr>
            <w:lang w:val="fi-FI"/>
          </w:rPr>
          <w:t>Pääkäyttäjällä ei ole tarpeeksi pukkityöntekijöitä, joita hän voi ilmoittaa samaan ajankohtaan eri alueilla.</w:t>
        </w:r>
      </w:ins>
    </w:p>
    <w:p w14:paraId="4D54D5DF" w14:textId="77777777" w:rsidR="003E1283" w:rsidRDefault="003E1283" w:rsidP="003E1283">
      <w:pPr>
        <w:ind w:left="360"/>
        <w:rPr>
          <w:ins w:id="600" w:author="Meginness Adrian Alexander" w:date="2019-04-10T14:41:00Z"/>
          <w:lang w:val="fi-FI"/>
        </w:rPr>
      </w:pPr>
      <w:ins w:id="601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Reitti on luotu pukille</w:t>
        </w:r>
      </w:ins>
    </w:p>
    <w:p w14:paraId="4A9DA9D2" w14:textId="77777777" w:rsidR="003E1283" w:rsidRDefault="003E1283" w:rsidP="003E1283">
      <w:pPr>
        <w:ind w:left="360"/>
        <w:rPr>
          <w:ins w:id="602" w:author="Meginness Adrian Alexander" w:date="2019-04-10T14:41:00Z"/>
          <w:lang w:val="fi-FI"/>
        </w:rPr>
      </w:pPr>
      <w:ins w:id="603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D88C704" w14:textId="77777777" w:rsidR="003E1283" w:rsidRDefault="003E1283" w:rsidP="003E1283">
      <w:pPr>
        <w:ind w:left="360"/>
        <w:rPr>
          <w:ins w:id="604" w:author="Meginness Adrian Alexander" w:date="2019-04-10T14:41:00Z"/>
          <w:lang w:val="fi-FI"/>
        </w:rPr>
      </w:pPr>
      <w:ins w:id="605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2347A33F" w14:textId="77777777" w:rsidR="003E1283" w:rsidRDefault="003E1283" w:rsidP="003E1283">
      <w:pPr>
        <w:ind w:left="360"/>
        <w:rPr>
          <w:ins w:id="606" w:author="Meginness Adrian Alexander" w:date="2019-04-10T14:41:00Z"/>
          <w:lang w:val="fi-FI"/>
        </w:rPr>
      </w:pPr>
      <w:ins w:id="607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0E4E639C" w14:textId="77777777" w:rsidR="003E1283" w:rsidRDefault="003E1283" w:rsidP="003E1283">
      <w:pPr>
        <w:ind w:left="360"/>
        <w:rPr>
          <w:ins w:id="608" w:author="Meginness Adrian Alexander" w:date="2019-04-10T14:41:00Z"/>
          <w:lang w:val="fi-FI"/>
        </w:rPr>
      </w:pPr>
      <w:ins w:id="609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7050023B" w14:textId="5122FDD6" w:rsidR="003E1283" w:rsidRDefault="003E1283" w:rsidP="003E1283">
      <w:pPr>
        <w:ind w:left="360"/>
        <w:rPr>
          <w:ins w:id="610" w:author="Meginness Adrian Alexander" w:date="2019-04-10T14:41:00Z"/>
          <w:lang w:val="fi-FI"/>
        </w:rPr>
      </w:pPr>
      <w:ins w:id="611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46FC3547" wp14:editId="6B3AFDAE">
              <wp:extent cx="4124325" cy="3295650"/>
              <wp:effectExtent l="0" t="0" r="9525" b="0"/>
              <wp:docPr id="3" name="Picture 3" descr="reitt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reitti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2432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7271DE" w14:textId="77777777" w:rsidR="003E1283" w:rsidRDefault="003E1283" w:rsidP="003E1283">
      <w:pPr>
        <w:rPr>
          <w:ins w:id="612" w:author="Meginness Adrian Alexander" w:date="2019-04-10T14:41:00Z"/>
          <w:lang w:val="fi-FI"/>
        </w:rPr>
      </w:pPr>
      <w:ins w:id="613" w:author="Meginness Adrian Alexander" w:date="2019-04-10T14:41:00Z">
        <w:r>
          <w:rPr>
            <w:lang w:val="fi-FI"/>
          </w:rPr>
          <w:br w:type="page"/>
        </w:r>
      </w:ins>
    </w:p>
    <w:p w14:paraId="698722CB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614" w:author="Meginness Adrian Alexander" w:date="2019-04-10T14:41:00Z"/>
          <w:lang w:val="fi-FI"/>
        </w:rPr>
      </w:pPr>
      <w:bookmarkStart w:id="615" w:name="_Toc5881987"/>
      <w:ins w:id="616" w:author="Meginness Adrian Alexander" w:date="2019-04-10T14:41:00Z">
        <w:r>
          <w:rPr>
            <w:lang w:val="fi-FI"/>
          </w:rPr>
          <w:lastRenderedPageBreak/>
          <w:t>Tiedonpoisto</w:t>
        </w:r>
        <w:bookmarkEnd w:id="615"/>
      </w:ins>
    </w:p>
    <w:p w14:paraId="004EBB17" w14:textId="77777777" w:rsidR="003E1283" w:rsidRPr="007325DB" w:rsidRDefault="003E1283" w:rsidP="003E1283">
      <w:pPr>
        <w:rPr>
          <w:ins w:id="617" w:author="Meginness Adrian Alexander" w:date="2019-04-10T14:41:00Z"/>
          <w:lang w:val="fi-FI"/>
        </w:rPr>
      </w:pPr>
    </w:p>
    <w:p w14:paraId="676BFFB3" w14:textId="77777777" w:rsidR="003E1283" w:rsidRPr="007325DB" w:rsidRDefault="003E1283" w:rsidP="003E1283">
      <w:pPr>
        <w:ind w:left="360"/>
        <w:rPr>
          <w:ins w:id="618" w:author="Meginness Adrian Alexander" w:date="2019-04-10T14:41:00Z"/>
          <w:lang w:val="fi-FI"/>
        </w:rPr>
      </w:pPr>
      <w:ins w:id="619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Tiedonpoisto</w:t>
        </w:r>
      </w:ins>
    </w:p>
    <w:p w14:paraId="353D6586" w14:textId="77777777" w:rsidR="003E1283" w:rsidRDefault="003E1283" w:rsidP="003E1283">
      <w:pPr>
        <w:ind w:left="3600" w:hanging="3240"/>
        <w:rPr>
          <w:ins w:id="620" w:author="Meginness Adrian Alexander" w:date="2019-04-10T14:41:00Z"/>
          <w:lang w:val="fi-FI"/>
        </w:rPr>
      </w:pPr>
      <w:ins w:id="621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Pääkäyttäjä poistaa tietoja sekä automaattinen poisto</w:t>
        </w:r>
      </w:ins>
    </w:p>
    <w:p w14:paraId="0F6C9256" w14:textId="77777777" w:rsidR="003E1283" w:rsidRDefault="003E1283" w:rsidP="003E1283">
      <w:pPr>
        <w:ind w:left="360"/>
        <w:rPr>
          <w:ins w:id="622" w:author="Meginness Adrian Alexander" w:date="2019-04-10T14:41:00Z"/>
          <w:lang w:val="fi-FI"/>
        </w:rPr>
      </w:pPr>
      <w:ins w:id="623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kirjautuminen, tilauksen teko</w:t>
        </w:r>
      </w:ins>
    </w:p>
    <w:p w14:paraId="533699C0" w14:textId="77777777" w:rsidR="003E1283" w:rsidRDefault="003E1283" w:rsidP="003E1283">
      <w:pPr>
        <w:ind w:left="3600" w:hanging="3240"/>
        <w:rPr>
          <w:ins w:id="624" w:author="Meginness Adrian Alexander" w:date="2019-04-10T14:41:00Z"/>
          <w:lang w:val="fi-FI"/>
        </w:rPr>
      </w:pPr>
      <w:ins w:id="625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70B5308A" w14:textId="77777777" w:rsidR="003E1283" w:rsidRDefault="003E1283" w:rsidP="003E1283">
      <w:pPr>
        <w:ind w:left="3600" w:hanging="3240"/>
        <w:rPr>
          <w:ins w:id="626" w:author="Meginness Adrian Alexander" w:date="2019-04-10T14:41:00Z"/>
          <w:lang w:val="fi-FI"/>
        </w:rPr>
      </w:pPr>
      <w:ins w:id="627" w:author="Meginness Adrian Alexander" w:date="2019-04-10T14:41:00Z">
        <w:r>
          <w:rPr>
            <w:lang w:val="fi-FI"/>
          </w:rPr>
          <w:tab/>
          <w:t>Pääkäyttäjä poistaa pukin tai tilauksen järjestelmästä. Ennen tilauksen poistoa, ohjelma kysyy varmistusta tilauksen ja/tai pukin poistosta.</w:t>
        </w:r>
        <w:r>
          <w:rPr>
            <w:lang w:val="fi-FI"/>
          </w:rPr>
          <w:tab/>
          <w:t xml:space="preserve"> Tilauksen poistettua asiakkaan tiedot poistetaan samalla.</w:t>
        </w:r>
      </w:ins>
    </w:p>
    <w:p w14:paraId="72141D82" w14:textId="77777777" w:rsidR="003E1283" w:rsidRDefault="003E1283" w:rsidP="003E1283">
      <w:pPr>
        <w:ind w:left="3600" w:hanging="3240"/>
        <w:rPr>
          <w:ins w:id="628" w:author="Meginness Adrian Alexander" w:date="2019-04-10T14:41:00Z"/>
          <w:lang w:val="fi-FI"/>
        </w:rPr>
      </w:pPr>
      <w:ins w:id="629" w:author="Meginness Adrian Alexander" w:date="2019-04-10T14:41:00Z">
        <w:r>
          <w:rPr>
            <w:lang w:val="fi-FI"/>
          </w:rPr>
          <w:tab/>
          <w:t>Viikon jälkeen tilaus poistetaan automaattisesti järjestelmästä.</w:t>
        </w:r>
      </w:ins>
    </w:p>
    <w:p w14:paraId="08BCFC57" w14:textId="77777777" w:rsidR="003E1283" w:rsidRDefault="003E1283" w:rsidP="003E1283">
      <w:pPr>
        <w:ind w:left="360"/>
        <w:rPr>
          <w:ins w:id="630" w:author="Meginness Adrian Alexander" w:date="2019-04-10T14:41:00Z"/>
          <w:lang w:val="fi-FI"/>
        </w:rPr>
      </w:pPr>
      <w:ins w:id="631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55294FAD" w14:textId="77777777" w:rsidR="003E1283" w:rsidRDefault="003E1283" w:rsidP="003E1283">
      <w:pPr>
        <w:ind w:left="3600"/>
        <w:rPr>
          <w:ins w:id="632" w:author="Meginness Adrian Alexander" w:date="2019-04-10T14:41:00Z"/>
          <w:lang w:val="fi-FI"/>
        </w:rPr>
      </w:pPr>
      <w:ins w:id="633" w:author="Meginness Adrian Alexander" w:date="2019-04-10T14:41:00Z">
        <w:r>
          <w:rPr>
            <w:lang w:val="fi-FI"/>
          </w:rPr>
          <w:t>-</w:t>
        </w:r>
      </w:ins>
    </w:p>
    <w:p w14:paraId="2CE270EC" w14:textId="77777777" w:rsidR="003E1283" w:rsidRDefault="003E1283" w:rsidP="003E1283">
      <w:pPr>
        <w:ind w:left="360"/>
        <w:rPr>
          <w:ins w:id="634" w:author="Meginness Adrian Alexander" w:date="2019-04-10T14:41:00Z"/>
          <w:lang w:val="fi-FI"/>
        </w:rPr>
      </w:pPr>
      <w:ins w:id="635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Tiedot poistettu</w:t>
        </w:r>
      </w:ins>
    </w:p>
    <w:p w14:paraId="0612D5BF" w14:textId="77777777" w:rsidR="003E1283" w:rsidRDefault="003E1283" w:rsidP="003E1283">
      <w:pPr>
        <w:ind w:left="360"/>
        <w:rPr>
          <w:ins w:id="636" w:author="Meginness Adrian Alexander" w:date="2019-04-10T14:41:00Z"/>
          <w:lang w:val="fi-FI"/>
        </w:rPr>
      </w:pPr>
      <w:ins w:id="637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1B9EA2DB" w14:textId="77777777" w:rsidR="003E1283" w:rsidRDefault="003E1283" w:rsidP="003E1283">
      <w:pPr>
        <w:ind w:left="360"/>
        <w:rPr>
          <w:ins w:id="638" w:author="Meginness Adrian Alexander" w:date="2019-04-10T14:41:00Z"/>
          <w:lang w:val="fi-FI"/>
        </w:rPr>
      </w:pPr>
      <w:ins w:id="639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Pääkäyttäjä</w:t>
        </w:r>
      </w:ins>
    </w:p>
    <w:p w14:paraId="2FDA7451" w14:textId="77777777" w:rsidR="003E1283" w:rsidRDefault="003E1283" w:rsidP="003E1283">
      <w:pPr>
        <w:ind w:left="360"/>
        <w:rPr>
          <w:ins w:id="640" w:author="Meginness Adrian Alexander" w:date="2019-04-10T14:41:00Z"/>
          <w:lang w:val="fi-FI"/>
        </w:rPr>
      </w:pPr>
      <w:ins w:id="641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6AAD0936" w14:textId="77777777" w:rsidR="003E1283" w:rsidRDefault="003E1283" w:rsidP="003E1283">
      <w:pPr>
        <w:ind w:left="360"/>
        <w:rPr>
          <w:ins w:id="642" w:author="Meginness Adrian Alexander" w:date="2019-04-10T14:41:00Z"/>
          <w:lang w:val="fi-FI"/>
        </w:rPr>
      </w:pPr>
      <w:ins w:id="643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0B4748E4" w14:textId="52E08C95" w:rsidR="003E1283" w:rsidRDefault="003E1283" w:rsidP="003E1283">
      <w:pPr>
        <w:ind w:left="360"/>
        <w:rPr>
          <w:ins w:id="644" w:author="Meginness Adrian Alexander" w:date="2019-04-10T14:41:00Z"/>
          <w:lang w:val="fi-FI"/>
        </w:rPr>
      </w:pPr>
      <w:ins w:id="645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5494BD48" wp14:editId="31CE5005">
              <wp:extent cx="5943600" cy="2133600"/>
              <wp:effectExtent l="0" t="0" r="0" b="0"/>
              <wp:docPr id="2" name="Picture 2" descr="pukkiadminpois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pukkiadminpoisto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C4185D" w14:textId="77777777" w:rsidR="003E1283" w:rsidRPr="007325DB" w:rsidRDefault="003E1283" w:rsidP="003E1283">
      <w:pPr>
        <w:rPr>
          <w:ins w:id="646" w:author="Meginness Adrian Alexander" w:date="2019-04-10T14:41:00Z"/>
          <w:lang w:val="fi-FI"/>
        </w:rPr>
      </w:pPr>
    </w:p>
    <w:p w14:paraId="25E770D8" w14:textId="77777777" w:rsidR="003E1283" w:rsidRDefault="003E1283" w:rsidP="003E1283">
      <w:pPr>
        <w:rPr>
          <w:ins w:id="647" w:author="Meginness Adrian Alexander" w:date="2019-04-10T14:41:00Z"/>
          <w:lang w:val="fi-FI"/>
        </w:rPr>
      </w:pPr>
      <w:ins w:id="648" w:author="Meginness Adrian Alexander" w:date="2019-04-10T14:41:00Z">
        <w:r>
          <w:rPr>
            <w:lang w:val="fi-FI"/>
          </w:rPr>
          <w:br w:type="page"/>
        </w:r>
      </w:ins>
    </w:p>
    <w:p w14:paraId="3AE0C5C4" w14:textId="77777777" w:rsidR="003E1283" w:rsidRPr="007325DB" w:rsidRDefault="003E1283" w:rsidP="003E1283">
      <w:pPr>
        <w:pStyle w:val="Otsikko2"/>
        <w:numPr>
          <w:ilvl w:val="1"/>
          <w:numId w:val="10"/>
        </w:numPr>
        <w:rPr>
          <w:ins w:id="649" w:author="Meginness Adrian Alexander" w:date="2019-04-10T14:41:00Z"/>
          <w:lang w:val="fi-FI"/>
        </w:rPr>
      </w:pPr>
      <w:bookmarkStart w:id="650" w:name="_Toc5881988"/>
      <w:ins w:id="651" w:author="Meginness Adrian Alexander" w:date="2019-04-10T14:41:00Z">
        <w:r>
          <w:rPr>
            <w:lang w:val="fi-FI"/>
          </w:rPr>
          <w:lastRenderedPageBreak/>
          <w:t>Pukinpoisto</w:t>
        </w:r>
        <w:bookmarkEnd w:id="650"/>
      </w:ins>
    </w:p>
    <w:p w14:paraId="5C0FCBFD" w14:textId="77777777" w:rsidR="003E1283" w:rsidRPr="007325DB" w:rsidRDefault="003E1283" w:rsidP="003E1283">
      <w:pPr>
        <w:rPr>
          <w:ins w:id="652" w:author="Meginness Adrian Alexander" w:date="2019-04-10T14:41:00Z"/>
          <w:lang w:val="fi-FI"/>
        </w:rPr>
      </w:pPr>
    </w:p>
    <w:p w14:paraId="6511964E" w14:textId="77777777" w:rsidR="003E1283" w:rsidRPr="007325DB" w:rsidRDefault="003E1283" w:rsidP="003E1283">
      <w:pPr>
        <w:ind w:left="360"/>
        <w:rPr>
          <w:ins w:id="653" w:author="Meginness Adrian Alexander" w:date="2019-04-10T14:41:00Z"/>
          <w:lang w:val="fi-FI"/>
        </w:rPr>
      </w:pPr>
      <w:ins w:id="654" w:author="Meginness Adrian Alexander" w:date="2019-04-10T14:41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Pukinpoisto</w:t>
        </w:r>
      </w:ins>
    </w:p>
    <w:p w14:paraId="6EC00FAA" w14:textId="77777777" w:rsidR="003E1283" w:rsidRDefault="003E1283" w:rsidP="003E1283">
      <w:pPr>
        <w:ind w:left="3600" w:hanging="3240"/>
        <w:rPr>
          <w:ins w:id="655" w:author="Meginness Adrian Alexander" w:date="2019-04-10T14:41:00Z"/>
          <w:lang w:val="fi-FI"/>
        </w:rPr>
      </w:pPr>
      <w:ins w:id="656" w:author="Meginness Adrian Alexander" w:date="2019-04-10T14:41:00Z">
        <w:r>
          <w:rPr>
            <w:lang w:val="fi-FI"/>
          </w:rPr>
          <w:t>Kuvaus</w:t>
        </w:r>
        <w:r>
          <w:rPr>
            <w:lang w:val="fi-FI"/>
          </w:rPr>
          <w:tab/>
          <w:t>Pukki poistaa itsensä järjestelmästä</w:t>
        </w:r>
      </w:ins>
    </w:p>
    <w:p w14:paraId="5925EB16" w14:textId="77777777" w:rsidR="003E1283" w:rsidRDefault="003E1283" w:rsidP="003E1283">
      <w:pPr>
        <w:ind w:left="360"/>
        <w:rPr>
          <w:ins w:id="657" w:author="Meginness Adrian Alexander" w:date="2019-04-10T14:41:00Z"/>
          <w:lang w:val="fi-FI"/>
        </w:rPr>
      </w:pPr>
      <w:ins w:id="658" w:author="Meginness Adrian Alexander" w:date="2019-04-10T14:41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1EB88E6D" w14:textId="77777777" w:rsidR="003E1283" w:rsidRDefault="003E1283" w:rsidP="003E1283">
      <w:pPr>
        <w:ind w:left="3600" w:hanging="3240"/>
        <w:rPr>
          <w:ins w:id="659" w:author="Meginness Adrian Alexander" w:date="2019-04-10T14:41:00Z"/>
          <w:lang w:val="fi-FI"/>
        </w:rPr>
      </w:pPr>
      <w:ins w:id="660" w:author="Meginness Adrian Alexander" w:date="2019-04-10T14:41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93CA080" w14:textId="77777777" w:rsidR="003E1283" w:rsidRDefault="003E1283" w:rsidP="003E1283">
      <w:pPr>
        <w:ind w:left="3600" w:hanging="3240"/>
        <w:rPr>
          <w:ins w:id="661" w:author="Meginness Adrian Alexander" w:date="2019-04-10T14:41:00Z"/>
          <w:lang w:val="fi-FI"/>
        </w:rPr>
      </w:pPr>
      <w:ins w:id="662" w:author="Meginness Adrian Alexander" w:date="2019-04-10T14:41:00Z">
        <w:r>
          <w:rPr>
            <w:lang w:val="fi-FI"/>
          </w:rPr>
          <w:tab/>
          <w:t>Pukki poistaa itsensä järjestelmästä</w:t>
        </w:r>
      </w:ins>
    </w:p>
    <w:p w14:paraId="15E60B1F" w14:textId="77777777" w:rsidR="003E1283" w:rsidRDefault="003E1283" w:rsidP="003E1283">
      <w:pPr>
        <w:ind w:left="360"/>
        <w:rPr>
          <w:ins w:id="663" w:author="Meginness Adrian Alexander" w:date="2019-04-10T14:41:00Z"/>
          <w:lang w:val="fi-FI"/>
        </w:rPr>
      </w:pPr>
      <w:ins w:id="664" w:author="Meginness Adrian Alexander" w:date="2019-04-10T14:41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354555B7" w14:textId="77777777" w:rsidR="003E1283" w:rsidRDefault="003E1283" w:rsidP="003E1283">
      <w:pPr>
        <w:ind w:left="3600"/>
        <w:rPr>
          <w:ins w:id="665" w:author="Meginness Adrian Alexander" w:date="2019-04-10T14:41:00Z"/>
          <w:lang w:val="fi-FI"/>
        </w:rPr>
      </w:pPr>
      <w:ins w:id="666" w:author="Meginness Adrian Alexander" w:date="2019-04-10T14:41:00Z">
        <w:r>
          <w:rPr>
            <w:lang w:val="fi-FI"/>
          </w:rPr>
          <w:t>Jos pukki poistaa itsensä, kun hänellä on tilauksia, pääkäyttäjän pitää ottaa hänen paikkansa.</w:t>
        </w:r>
      </w:ins>
    </w:p>
    <w:p w14:paraId="3FF622D3" w14:textId="77777777" w:rsidR="003E1283" w:rsidRDefault="003E1283" w:rsidP="003E1283">
      <w:pPr>
        <w:ind w:left="360"/>
        <w:rPr>
          <w:ins w:id="667" w:author="Meginness Adrian Alexander" w:date="2019-04-10T14:41:00Z"/>
          <w:lang w:val="fi-FI"/>
        </w:rPr>
      </w:pPr>
      <w:ins w:id="668" w:author="Meginness Adrian Alexander" w:date="2019-04-10T14:41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>
          <w:rPr>
            <w:lang w:val="fi-FI"/>
          </w:rPr>
          <w:t>Pukki poistettu</w:t>
        </w:r>
      </w:ins>
    </w:p>
    <w:p w14:paraId="60A2CE38" w14:textId="77777777" w:rsidR="003E1283" w:rsidRDefault="003E1283" w:rsidP="003E1283">
      <w:pPr>
        <w:ind w:left="360"/>
        <w:rPr>
          <w:ins w:id="669" w:author="Meginness Adrian Alexander" w:date="2019-04-10T14:41:00Z"/>
          <w:lang w:val="fi-FI"/>
        </w:rPr>
      </w:pPr>
      <w:ins w:id="670" w:author="Meginness Adrian Alexander" w:date="2019-04-10T14:41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60CE24D1" w14:textId="77777777" w:rsidR="003E1283" w:rsidRDefault="003E1283" w:rsidP="003E1283">
      <w:pPr>
        <w:ind w:left="360"/>
        <w:rPr>
          <w:ins w:id="671" w:author="Meginness Adrian Alexander" w:date="2019-04-10T14:41:00Z"/>
          <w:lang w:val="fi-FI"/>
        </w:rPr>
      </w:pPr>
      <w:ins w:id="672" w:author="Meginness Adrian Alexander" w:date="2019-04-10T14:41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5F674409" w14:textId="77777777" w:rsidR="003E1283" w:rsidRDefault="003E1283" w:rsidP="003E1283">
      <w:pPr>
        <w:ind w:left="360"/>
        <w:rPr>
          <w:ins w:id="673" w:author="Meginness Adrian Alexander" w:date="2019-04-10T14:41:00Z"/>
          <w:lang w:val="fi-FI"/>
        </w:rPr>
      </w:pPr>
      <w:ins w:id="674" w:author="Meginness Adrian Alexander" w:date="2019-04-10T14:41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17A9EC82" w14:textId="77777777" w:rsidR="003E1283" w:rsidRDefault="003E1283" w:rsidP="003E1283">
      <w:pPr>
        <w:ind w:left="360"/>
        <w:rPr>
          <w:ins w:id="675" w:author="Meginness Adrian Alexander" w:date="2019-04-10T14:41:00Z"/>
          <w:lang w:val="fi-FI"/>
        </w:rPr>
      </w:pPr>
      <w:ins w:id="676" w:author="Meginness Adrian Alexander" w:date="2019-04-10T14:41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6CE2E588" w14:textId="65D35EAF" w:rsidR="003E1283" w:rsidRDefault="003E1283" w:rsidP="003E1283">
      <w:pPr>
        <w:ind w:left="360"/>
        <w:rPr>
          <w:ins w:id="677" w:author="Meginness Adrian Alexander" w:date="2019-04-10T14:41:00Z"/>
          <w:lang w:val="fi-FI"/>
        </w:rPr>
      </w:pPr>
      <w:ins w:id="678" w:author="Meginness Adrian Alexander" w:date="2019-04-10T14:41:00Z">
        <w:r>
          <w:rPr>
            <w:noProof/>
            <w:lang w:val="fi-FI" w:eastAsia="fi-FI"/>
          </w:rPr>
          <w:drawing>
            <wp:inline distT="0" distB="0" distL="0" distR="0" wp14:anchorId="692E60D9" wp14:editId="2D670FBC">
              <wp:extent cx="5943600" cy="3609975"/>
              <wp:effectExtent l="0" t="0" r="0" b="9525"/>
              <wp:docPr id="1" name="Picture 1" descr="pukkimen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pukkimenu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609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8C75FC" w14:textId="5973E030" w:rsidR="003E1283" w:rsidRPr="00152E6E" w:rsidDel="000F399A" w:rsidRDefault="003E1283" w:rsidP="003E1283">
      <w:pPr>
        <w:pStyle w:val="Otsikko1"/>
        <w:rPr>
          <w:ins w:id="679" w:author="Meginness Adrian Alexander" w:date="2019-04-10T14:41:00Z"/>
          <w:del w:id="680" w:author="Hildén Antti Juhani" w:date="2019-04-11T13:28:00Z"/>
          <w:lang w:val="fi-FI"/>
        </w:rPr>
      </w:pPr>
    </w:p>
    <w:p w14:paraId="16A1557D" w14:textId="1BE2DECB" w:rsidR="007225C8" w:rsidRPr="007325DB" w:rsidDel="003E1283" w:rsidRDefault="007225C8" w:rsidP="007225C8">
      <w:pPr>
        <w:pStyle w:val="Otsikko2"/>
        <w:ind w:left="425"/>
        <w:rPr>
          <w:del w:id="681" w:author="Meginness Adrian Alexander" w:date="2019-04-10T14:40:00Z"/>
          <w:lang w:val="fi-FI"/>
        </w:rPr>
      </w:pPr>
      <w:del w:id="682" w:author="Meginness Adrian Alexander" w:date="2019-04-10T14:40:00Z">
        <w:r w:rsidDel="003E1283">
          <w:rPr>
            <w:lang w:val="fi-FI"/>
          </w:rPr>
          <w:delText>5.1</w:delText>
        </w:r>
        <w:r w:rsidR="0031032C" w:rsidDel="003E1283">
          <w:rPr>
            <w:lang w:val="fi-FI"/>
          </w:rPr>
          <w:delText xml:space="preserve"> </w:delText>
        </w:r>
        <w:r w:rsidRPr="007325DB" w:rsidDel="003E1283">
          <w:rPr>
            <w:lang w:val="fi-FI"/>
          </w:rPr>
          <w:delText>Lisää tilaus</w:delText>
        </w:r>
      </w:del>
    </w:p>
    <w:p w14:paraId="46594D0A" w14:textId="7EEFB3A3" w:rsidR="007225C8" w:rsidRPr="007325DB" w:rsidDel="003E1283" w:rsidRDefault="007225C8" w:rsidP="007225C8">
      <w:pPr>
        <w:rPr>
          <w:del w:id="683" w:author="Meginness Adrian Alexander" w:date="2019-04-10T14:40:00Z"/>
          <w:lang w:val="fi-FI"/>
        </w:rPr>
      </w:pPr>
    </w:p>
    <w:p w14:paraId="6AED4E0C" w14:textId="352F73C1" w:rsidR="007225C8" w:rsidRPr="007325DB" w:rsidDel="003E1283" w:rsidRDefault="007225C8" w:rsidP="007225C8">
      <w:pPr>
        <w:ind w:left="360"/>
        <w:rPr>
          <w:del w:id="684" w:author="Meginness Adrian Alexander" w:date="2019-04-10T14:40:00Z"/>
          <w:lang w:val="fi-FI"/>
        </w:rPr>
      </w:pPr>
      <w:del w:id="68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  <w:delText>Tilaus</w:delText>
        </w:r>
      </w:del>
    </w:p>
    <w:p w14:paraId="2CD82543" w14:textId="449BD49D" w:rsidR="007225C8" w:rsidDel="003E1283" w:rsidRDefault="007225C8" w:rsidP="007225C8">
      <w:pPr>
        <w:ind w:left="360"/>
        <w:rPr>
          <w:del w:id="686" w:author="Meginness Adrian Alexander" w:date="2019-04-10T14:40:00Z"/>
          <w:lang w:val="fi-FI"/>
        </w:rPr>
      </w:pPr>
      <w:del w:id="687" w:author="Meginness Adrian Alexander" w:date="2019-04-10T14:40:00Z">
        <w:r w:rsidRPr="007325DB" w:rsidDel="003E1283">
          <w:rPr>
            <w:lang w:val="fi-FI"/>
          </w:rPr>
          <w:delText>Kuvaus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  <w:delText>Asiakkaan tilaus pääsee onnistuneesti järjestelmään</w:delText>
        </w:r>
      </w:del>
    </w:p>
    <w:p w14:paraId="7B1A3B66" w14:textId="7320FB71" w:rsidR="007225C8" w:rsidDel="003E1283" w:rsidRDefault="007225C8" w:rsidP="007225C8">
      <w:pPr>
        <w:ind w:left="360"/>
        <w:rPr>
          <w:del w:id="688" w:author="Meginness Adrian Alexander" w:date="2019-04-10T14:40:00Z"/>
          <w:lang w:val="fi-FI"/>
        </w:rPr>
      </w:pPr>
      <w:del w:id="68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865C3DF" w14:textId="67938D27" w:rsidR="007225C8" w:rsidDel="003E1283" w:rsidRDefault="007225C8" w:rsidP="007225C8">
      <w:pPr>
        <w:ind w:left="360"/>
        <w:rPr>
          <w:del w:id="690" w:author="Meginness Adrian Alexander" w:date="2019-04-10T14:40:00Z"/>
          <w:lang w:val="fi-FI"/>
        </w:rPr>
      </w:pPr>
      <w:del w:id="69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331819C1" w14:textId="1735AD13" w:rsidR="007225C8" w:rsidDel="003E1283" w:rsidRDefault="007225C8" w:rsidP="007225C8">
      <w:pPr>
        <w:ind w:left="3600"/>
        <w:rPr>
          <w:del w:id="692" w:author="Meginness Adrian Alexander" w:date="2019-04-10T14:40:00Z"/>
          <w:lang w:val="fi-FI"/>
        </w:rPr>
      </w:pPr>
      <w:del w:id="693" w:author="Meginness Adrian Alexander" w:date="2019-04-10T14:40:00Z">
        <w:r w:rsidDel="003E1283">
          <w:rPr>
            <w:lang w:val="fi-FI"/>
          </w:rPr>
          <w:delText>Asiakas kirjoittaa oman nimensä, puhelinnumeron, sähköpostin, laskutusosoitteen, tapahtumaosoitteet, tilausajan, lasten määrä, ilmoitus mahdollisista lemmikkieläimistä ja lasten allergioista.</w:delText>
        </w:r>
      </w:del>
    </w:p>
    <w:p w14:paraId="3EA0CF7D" w14:textId="2D8EF315" w:rsidR="007225C8" w:rsidDel="003E1283" w:rsidRDefault="007225C8" w:rsidP="007225C8">
      <w:pPr>
        <w:ind w:left="360"/>
        <w:rPr>
          <w:del w:id="694" w:author="Meginness Adrian Alexander" w:date="2019-04-10T14:40:00Z"/>
          <w:lang w:val="fi-FI"/>
        </w:rPr>
      </w:pPr>
      <w:del w:id="695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3A44C81A" w14:textId="0E7D4820" w:rsidR="007225C8" w:rsidRPr="007325DB" w:rsidDel="003E1283" w:rsidRDefault="007225C8" w:rsidP="007225C8">
      <w:pPr>
        <w:ind w:left="3600"/>
        <w:rPr>
          <w:del w:id="696" w:author="Meginness Adrian Alexander" w:date="2019-04-10T14:40:00Z"/>
          <w:lang w:val="fi-FI"/>
        </w:rPr>
      </w:pPr>
      <w:del w:id="697" w:author="Meginness Adrian Alexander" w:date="2019-04-10T14:40:00Z">
        <w:r w:rsidDel="003E1283">
          <w:rPr>
            <w:lang w:val="fi-FI"/>
          </w:rPr>
          <w:delText>Jos jokin tieto puuttuu, tilaus ei onnistu. Järjestelmä ei salli lomakkeen lähettämistä ja ilmoittaa alueet, jossa on puutteelliset tiedot.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</w:del>
    </w:p>
    <w:p w14:paraId="7BBD512D" w14:textId="47CFBE72" w:rsidR="007225C8" w:rsidDel="003E1283" w:rsidRDefault="007225C8" w:rsidP="007225C8">
      <w:pPr>
        <w:ind w:left="360"/>
        <w:rPr>
          <w:del w:id="698" w:author="Meginness Adrian Alexander" w:date="2019-04-10T14:40:00Z"/>
          <w:lang w:val="fi-FI"/>
        </w:rPr>
      </w:pPr>
      <w:del w:id="699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on onnistuneesti tehnyt tilauksen</w:delText>
        </w:r>
      </w:del>
    </w:p>
    <w:p w14:paraId="28E03358" w14:textId="68A1DDFE" w:rsidR="007225C8" w:rsidDel="003E1283" w:rsidRDefault="007225C8" w:rsidP="007225C8">
      <w:pPr>
        <w:ind w:left="360"/>
        <w:rPr>
          <w:del w:id="700" w:author="Meginness Adrian Alexander" w:date="2019-04-10T14:40:00Z"/>
          <w:lang w:val="fi-FI"/>
        </w:rPr>
      </w:pPr>
      <w:del w:id="701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C1E8485" w14:textId="17B39861" w:rsidR="007225C8" w:rsidDel="003E1283" w:rsidRDefault="007225C8" w:rsidP="007225C8">
      <w:pPr>
        <w:ind w:left="360"/>
        <w:rPr>
          <w:del w:id="702" w:author="Meginness Adrian Alexander" w:date="2019-04-10T14:40:00Z"/>
          <w:lang w:val="fi-FI"/>
        </w:rPr>
      </w:pPr>
      <w:del w:id="703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</w:delText>
        </w:r>
      </w:del>
    </w:p>
    <w:p w14:paraId="79CEBC14" w14:textId="1C460A1A" w:rsidR="007225C8" w:rsidDel="003E1283" w:rsidRDefault="007225C8" w:rsidP="007225C8">
      <w:pPr>
        <w:ind w:left="360"/>
        <w:rPr>
          <w:del w:id="704" w:author="Meginness Adrian Alexander" w:date="2019-04-10T14:40:00Z"/>
          <w:lang w:val="fi-FI"/>
        </w:rPr>
      </w:pPr>
      <w:del w:id="705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0B123C56" w14:textId="4532C0E4" w:rsidR="007225C8" w:rsidDel="003E1283" w:rsidRDefault="007225C8" w:rsidP="007225C8">
      <w:pPr>
        <w:ind w:left="360"/>
        <w:rPr>
          <w:del w:id="706" w:author="Meginness Adrian Alexander" w:date="2019-04-10T14:40:00Z"/>
          <w:lang w:val="fi-FI"/>
        </w:rPr>
      </w:pPr>
      <w:del w:id="707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</w:delText>
        </w:r>
        <w:r w:rsidDel="003E1283">
          <w:rPr>
            <w:lang w:val="fi-FI"/>
          </w:rPr>
          <w:br w:type="page"/>
        </w:r>
      </w:del>
    </w:p>
    <w:p w14:paraId="55A16677" w14:textId="7FE20304" w:rsidR="007225C8" w:rsidRPr="007325DB" w:rsidDel="003E1283" w:rsidRDefault="007225C8" w:rsidP="007225C8">
      <w:pPr>
        <w:pStyle w:val="Otsikko2"/>
        <w:ind w:firstLine="360"/>
        <w:rPr>
          <w:del w:id="708" w:author="Meginness Adrian Alexander" w:date="2019-04-10T14:40:00Z"/>
          <w:lang w:val="fi-FI"/>
        </w:rPr>
      </w:pPr>
      <w:del w:id="709" w:author="Meginness Adrian Alexander" w:date="2019-04-10T14:40:00Z">
        <w:r w:rsidDel="003E1283">
          <w:rPr>
            <w:lang w:val="fi-FI"/>
          </w:rPr>
          <w:delText>5.2 Sähköposti varmistus</w:delText>
        </w:r>
      </w:del>
    </w:p>
    <w:p w14:paraId="2BE4B80D" w14:textId="697699FB" w:rsidR="007225C8" w:rsidRPr="007325DB" w:rsidDel="003E1283" w:rsidRDefault="007225C8" w:rsidP="007225C8">
      <w:pPr>
        <w:rPr>
          <w:del w:id="710" w:author="Meginness Adrian Alexander" w:date="2019-04-10T14:40:00Z"/>
          <w:lang w:val="fi-FI"/>
        </w:rPr>
      </w:pPr>
    </w:p>
    <w:p w14:paraId="007595E1" w14:textId="13CECFA0" w:rsidR="007225C8" w:rsidRPr="007325DB" w:rsidDel="003E1283" w:rsidRDefault="007225C8" w:rsidP="007225C8">
      <w:pPr>
        <w:ind w:left="360"/>
        <w:rPr>
          <w:del w:id="711" w:author="Meginness Adrian Alexander" w:date="2019-04-10T14:40:00Z"/>
          <w:lang w:val="fi-FI"/>
        </w:rPr>
      </w:pPr>
      <w:del w:id="712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Varmistus sähköpostiin</w:delText>
        </w:r>
      </w:del>
    </w:p>
    <w:p w14:paraId="3A039355" w14:textId="650E10F0" w:rsidR="007225C8" w:rsidDel="003E1283" w:rsidRDefault="007225C8" w:rsidP="007225C8">
      <w:pPr>
        <w:ind w:left="3600" w:hanging="3240"/>
        <w:rPr>
          <w:del w:id="713" w:author="Meginness Adrian Alexander" w:date="2019-04-10T14:40:00Z"/>
          <w:lang w:val="fi-FI"/>
        </w:rPr>
      </w:pPr>
      <w:del w:id="714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Asiakkaalle ja pukille tulee sähköpostiin varmistus varauksesta. Sähköpostissa on päivä, aika, osoite ja muut mahdolliset tiedot, kuten lasten mahdolliset allergiat ym. Sähköpostin saapuessa asiakas ja pukki varmistavat tilauksen.</w:delText>
        </w:r>
      </w:del>
    </w:p>
    <w:p w14:paraId="3637FF5E" w14:textId="689B4DD2" w:rsidR="007225C8" w:rsidDel="003E1283" w:rsidRDefault="007225C8" w:rsidP="007225C8">
      <w:pPr>
        <w:ind w:left="360"/>
        <w:rPr>
          <w:del w:id="715" w:author="Meginness Adrian Alexander" w:date="2019-04-10T14:40:00Z"/>
          <w:lang w:val="fi-FI"/>
        </w:rPr>
      </w:pPr>
      <w:del w:id="716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 on rekisteröitynyt järjestelmään.</w:delText>
        </w:r>
      </w:del>
    </w:p>
    <w:p w14:paraId="1D4C9623" w14:textId="4CC0CFE8" w:rsidR="007225C8" w:rsidDel="003E1283" w:rsidRDefault="007225C8" w:rsidP="007225C8">
      <w:pPr>
        <w:ind w:left="360"/>
        <w:rPr>
          <w:del w:id="717" w:author="Meginness Adrian Alexander" w:date="2019-04-10T14:40:00Z"/>
          <w:lang w:val="fi-FI"/>
        </w:rPr>
      </w:pPr>
      <w:del w:id="718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1E288027" w14:textId="1C65E8A6" w:rsidR="007225C8" w:rsidDel="003E1283" w:rsidRDefault="007225C8" w:rsidP="007225C8">
      <w:pPr>
        <w:ind w:left="3600"/>
        <w:rPr>
          <w:del w:id="719" w:author="Meginness Adrian Alexander" w:date="2019-04-10T14:40:00Z"/>
          <w:lang w:val="fi-FI"/>
        </w:rPr>
      </w:pPr>
      <w:del w:id="720" w:author="Meginness Adrian Alexander" w:date="2019-04-10T14:40:00Z">
        <w:r w:rsidDel="003E1283">
          <w:rPr>
            <w:lang w:val="fi-FI"/>
          </w:rPr>
          <w:delText>Varauksen jälkeen sähköposti lähetetään pukille ja asiakkaalle automaattisesti.</w:delText>
        </w:r>
      </w:del>
    </w:p>
    <w:p w14:paraId="12C91DEE" w14:textId="2DC8A3FE" w:rsidR="007225C8" w:rsidDel="003E1283" w:rsidRDefault="007225C8" w:rsidP="007225C8">
      <w:pPr>
        <w:ind w:left="360"/>
        <w:rPr>
          <w:del w:id="721" w:author="Meginness Adrian Alexander" w:date="2019-04-10T14:40:00Z"/>
          <w:lang w:val="fi-FI"/>
        </w:rPr>
      </w:pPr>
      <w:del w:id="722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488DEB0F" w14:textId="15F96CBA" w:rsidR="007225C8" w:rsidRPr="007325DB" w:rsidDel="003E1283" w:rsidRDefault="007225C8" w:rsidP="007225C8">
      <w:pPr>
        <w:ind w:left="3600"/>
        <w:rPr>
          <w:del w:id="723" w:author="Meginness Adrian Alexander" w:date="2019-04-10T14:40:00Z"/>
          <w:lang w:val="fi-FI"/>
        </w:rPr>
      </w:pPr>
      <w:del w:id="724" w:author="Meginness Adrian Alexander" w:date="2019-04-10T14:40:00Z">
        <w:r w:rsidDel="003E1283">
          <w:rPr>
            <w:lang w:val="fi-FI"/>
          </w:rPr>
          <w:delText>Jos sähköposti on virheellinen, sähköposti ei saavu ja asiakas/pukki eivät pysty varmistamaan tilausta.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</w:del>
    </w:p>
    <w:p w14:paraId="077F6FC0" w14:textId="347D2FC7" w:rsidR="007225C8" w:rsidDel="003E1283" w:rsidRDefault="007225C8" w:rsidP="007225C8">
      <w:pPr>
        <w:ind w:left="360"/>
        <w:rPr>
          <w:del w:id="725" w:author="Meginness Adrian Alexander" w:date="2019-04-10T14:40:00Z"/>
          <w:lang w:val="fi-FI"/>
        </w:rPr>
      </w:pPr>
      <w:del w:id="726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ja pukki ovat onnistuneesti varmistanut tilauksen</w:delText>
        </w:r>
      </w:del>
    </w:p>
    <w:p w14:paraId="3EEECF4C" w14:textId="7E4E989A" w:rsidR="007225C8" w:rsidDel="003E1283" w:rsidRDefault="007225C8" w:rsidP="007225C8">
      <w:pPr>
        <w:ind w:left="360"/>
        <w:rPr>
          <w:del w:id="727" w:author="Meginness Adrian Alexander" w:date="2019-04-10T14:40:00Z"/>
          <w:lang w:val="fi-FI"/>
        </w:rPr>
      </w:pPr>
      <w:del w:id="728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6A937970" w14:textId="6D29F2EE" w:rsidR="007225C8" w:rsidDel="003E1283" w:rsidRDefault="007225C8" w:rsidP="007225C8">
      <w:pPr>
        <w:ind w:left="360"/>
        <w:rPr>
          <w:del w:id="729" w:author="Meginness Adrian Alexander" w:date="2019-04-10T14:40:00Z"/>
          <w:lang w:val="fi-FI"/>
        </w:rPr>
      </w:pPr>
      <w:del w:id="730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 ja pukit</w:delText>
        </w:r>
      </w:del>
    </w:p>
    <w:p w14:paraId="36A6ADEE" w14:textId="6E2DCC28" w:rsidR="007225C8" w:rsidDel="003E1283" w:rsidRDefault="007225C8" w:rsidP="007225C8">
      <w:pPr>
        <w:ind w:left="360"/>
        <w:rPr>
          <w:del w:id="731" w:author="Meginness Adrian Alexander" w:date="2019-04-10T14:40:00Z"/>
          <w:lang w:val="fi-FI"/>
        </w:rPr>
      </w:pPr>
      <w:del w:id="732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336B610C" w14:textId="48DE69D6" w:rsidR="007225C8" w:rsidDel="003E1283" w:rsidRDefault="007225C8" w:rsidP="0031032C">
      <w:pPr>
        <w:ind w:left="360"/>
        <w:rPr>
          <w:del w:id="733" w:author="Meginness Adrian Alexander" w:date="2019-04-10T14:40:00Z"/>
          <w:lang w:val="fi-FI"/>
        </w:rPr>
      </w:pPr>
      <w:del w:id="734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976DE2E" w14:textId="178F112F" w:rsidR="0031032C" w:rsidDel="003E1283" w:rsidRDefault="0031032C" w:rsidP="0031032C">
      <w:pPr>
        <w:ind w:left="360"/>
        <w:rPr>
          <w:del w:id="735" w:author="Meginness Adrian Alexander" w:date="2019-04-10T14:40:00Z"/>
          <w:lang w:val="fi-FI"/>
        </w:rPr>
      </w:pPr>
    </w:p>
    <w:p w14:paraId="203655DE" w14:textId="6692F4C4" w:rsidR="0031032C" w:rsidDel="003E1283" w:rsidRDefault="0031032C" w:rsidP="0031032C">
      <w:pPr>
        <w:ind w:left="360"/>
        <w:rPr>
          <w:del w:id="736" w:author="Meginness Adrian Alexander" w:date="2019-04-10T14:40:00Z"/>
          <w:lang w:val="fi-FI"/>
        </w:rPr>
      </w:pPr>
    </w:p>
    <w:p w14:paraId="5F88E03E" w14:textId="2EC4E1FD" w:rsidR="0031032C" w:rsidDel="003E1283" w:rsidRDefault="0031032C" w:rsidP="0031032C">
      <w:pPr>
        <w:ind w:left="360"/>
        <w:rPr>
          <w:del w:id="737" w:author="Meginness Adrian Alexander" w:date="2019-04-10T14:40:00Z"/>
          <w:lang w:val="fi-FI"/>
        </w:rPr>
      </w:pPr>
    </w:p>
    <w:p w14:paraId="210F8603" w14:textId="521E7822" w:rsidR="0031032C" w:rsidDel="003E1283" w:rsidRDefault="0031032C" w:rsidP="0031032C">
      <w:pPr>
        <w:ind w:left="360"/>
        <w:rPr>
          <w:del w:id="738" w:author="Meginness Adrian Alexander" w:date="2019-04-10T14:40:00Z"/>
          <w:lang w:val="fi-FI"/>
        </w:rPr>
      </w:pPr>
    </w:p>
    <w:p w14:paraId="6B94F29C" w14:textId="75F3864B" w:rsidR="0031032C" w:rsidDel="003E1283" w:rsidRDefault="0031032C" w:rsidP="0031032C">
      <w:pPr>
        <w:ind w:left="360"/>
        <w:rPr>
          <w:del w:id="739" w:author="Meginness Adrian Alexander" w:date="2019-04-10T14:40:00Z"/>
          <w:lang w:val="fi-FI"/>
        </w:rPr>
      </w:pPr>
    </w:p>
    <w:p w14:paraId="4C2C3C7D" w14:textId="1A73D233" w:rsidR="0031032C" w:rsidDel="003E1283" w:rsidRDefault="0031032C" w:rsidP="0031032C">
      <w:pPr>
        <w:ind w:left="360"/>
        <w:rPr>
          <w:del w:id="740" w:author="Meginness Adrian Alexander" w:date="2019-04-10T14:40:00Z"/>
          <w:lang w:val="fi-FI"/>
        </w:rPr>
      </w:pPr>
    </w:p>
    <w:p w14:paraId="58195DF4" w14:textId="6853B82E" w:rsidR="0031032C" w:rsidDel="003E1283" w:rsidRDefault="0031032C" w:rsidP="0031032C">
      <w:pPr>
        <w:ind w:left="360"/>
        <w:rPr>
          <w:del w:id="741" w:author="Meginness Adrian Alexander" w:date="2019-04-10T14:40:00Z"/>
          <w:lang w:val="fi-FI"/>
        </w:rPr>
      </w:pPr>
    </w:p>
    <w:p w14:paraId="60362B9C" w14:textId="6ECDABC1" w:rsidR="0031032C" w:rsidDel="003E1283" w:rsidRDefault="0031032C" w:rsidP="0031032C">
      <w:pPr>
        <w:ind w:left="360"/>
        <w:rPr>
          <w:del w:id="742" w:author="Meginness Adrian Alexander" w:date="2019-04-10T14:40:00Z"/>
          <w:lang w:val="fi-FI"/>
        </w:rPr>
      </w:pPr>
    </w:p>
    <w:p w14:paraId="1933F4F0" w14:textId="6342EC4B" w:rsidR="0031032C" w:rsidDel="003E1283" w:rsidRDefault="0031032C" w:rsidP="0031032C">
      <w:pPr>
        <w:ind w:left="360"/>
        <w:rPr>
          <w:del w:id="743" w:author="Meginness Adrian Alexander" w:date="2019-04-10T14:40:00Z"/>
          <w:lang w:val="fi-FI"/>
        </w:rPr>
      </w:pPr>
    </w:p>
    <w:p w14:paraId="794858ED" w14:textId="196FE9B7" w:rsidR="0031032C" w:rsidDel="003E1283" w:rsidRDefault="0031032C" w:rsidP="0031032C">
      <w:pPr>
        <w:ind w:left="360"/>
        <w:rPr>
          <w:del w:id="744" w:author="Meginness Adrian Alexander" w:date="2019-04-10T14:40:00Z"/>
          <w:lang w:val="fi-FI"/>
        </w:rPr>
      </w:pPr>
    </w:p>
    <w:p w14:paraId="67886FB6" w14:textId="7565DD9B" w:rsidR="0031032C" w:rsidDel="003E1283" w:rsidRDefault="0031032C" w:rsidP="0031032C">
      <w:pPr>
        <w:ind w:left="360"/>
        <w:rPr>
          <w:del w:id="745" w:author="Meginness Adrian Alexander" w:date="2019-04-10T14:40:00Z"/>
          <w:lang w:val="fi-FI"/>
        </w:rPr>
      </w:pPr>
    </w:p>
    <w:p w14:paraId="78327D71" w14:textId="320E6EF8" w:rsidR="007225C8" w:rsidRPr="0031032C" w:rsidDel="003E1283" w:rsidRDefault="007225C8" w:rsidP="0031032C">
      <w:pPr>
        <w:pStyle w:val="Otsikko2"/>
        <w:numPr>
          <w:ilvl w:val="1"/>
          <w:numId w:val="10"/>
        </w:numPr>
        <w:rPr>
          <w:del w:id="746" w:author="Meginness Adrian Alexander" w:date="2019-04-10T14:40:00Z"/>
          <w:lang w:val="fi-FI"/>
        </w:rPr>
      </w:pPr>
      <w:del w:id="747" w:author="Meginness Adrian Alexander" w:date="2019-04-10T14:40:00Z">
        <w:r w:rsidDel="003E1283">
          <w:rPr>
            <w:lang w:val="fi-FI"/>
          </w:rPr>
          <w:delText>Tilauksen seuranta</w:delText>
        </w:r>
      </w:del>
    </w:p>
    <w:p w14:paraId="44036092" w14:textId="2E743B59" w:rsidR="007225C8" w:rsidRPr="007325DB" w:rsidDel="003E1283" w:rsidRDefault="007225C8" w:rsidP="007225C8">
      <w:pPr>
        <w:ind w:left="360"/>
        <w:rPr>
          <w:del w:id="748" w:author="Meginness Adrian Alexander" w:date="2019-04-10T14:40:00Z"/>
          <w:lang w:val="fi-FI"/>
        </w:rPr>
      </w:pPr>
      <w:del w:id="749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Tilauksen seuranta</w:delText>
        </w:r>
      </w:del>
    </w:p>
    <w:p w14:paraId="509C9914" w14:textId="221B4898" w:rsidR="007225C8" w:rsidDel="003E1283" w:rsidRDefault="007225C8" w:rsidP="007225C8">
      <w:pPr>
        <w:ind w:left="3600" w:hanging="3240"/>
        <w:rPr>
          <w:del w:id="750" w:author="Meginness Adrian Alexander" w:date="2019-04-10T14:40:00Z"/>
          <w:lang w:val="fi-FI"/>
        </w:rPr>
      </w:pPr>
      <w:del w:id="751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Asiakas ja pukki seuraavat tilauksen tilaa. Seuranta sivulla näkee osoitteen, päivämäärän, ajan ja muut tärkeät tiedot kuten allergiat ym.</w:delText>
        </w:r>
      </w:del>
    </w:p>
    <w:p w14:paraId="22A97E84" w14:textId="5FD40BA9" w:rsidR="007225C8" w:rsidDel="003E1283" w:rsidRDefault="007225C8" w:rsidP="007225C8">
      <w:pPr>
        <w:ind w:left="360"/>
        <w:rPr>
          <w:del w:id="752" w:author="Meginness Adrian Alexander" w:date="2019-04-10T14:40:00Z"/>
          <w:lang w:val="fi-FI"/>
        </w:rPr>
      </w:pPr>
      <w:del w:id="753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B675728" w14:textId="039D322F" w:rsidR="007225C8" w:rsidDel="003E1283" w:rsidRDefault="007225C8" w:rsidP="007225C8">
      <w:pPr>
        <w:ind w:left="3600" w:hanging="3240"/>
        <w:rPr>
          <w:del w:id="754" w:author="Meginness Adrian Alexander" w:date="2019-04-10T14:40:00Z"/>
          <w:lang w:val="fi-FI"/>
        </w:rPr>
      </w:pPr>
      <w:del w:id="755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  <w:delText>Asiakas tarkistaa tilauksenseuranta sivulta omia</w:delText>
        </w:r>
        <w:r w:rsidDel="003E1283">
          <w:rPr>
            <w:lang w:val="fi-FI"/>
          </w:rPr>
          <w:tab/>
          <w:delText>tilauksiaan, jossa näkyy osoitteen, päivämäärän, ajan ja muut tiedot. Pukki näkee itseensä liittyvät tilaukset.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6878521" w14:textId="11DB1AC5" w:rsidR="007225C8" w:rsidDel="003E1283" w:rsidRDefault="007225C8" w:rsidP="007225C8">
      <w:pPr>
        <w:ind w:left="360"/>
        <w:rPr>
          <w:del w:id="756" w:author="Meginness Adrian Alexander" w:date="2019-04-10T14:40:00Z"/>
          <w:lang w:val="fi-FI"/>
        </w:rPr>
      </w:pPr>
      <w:del w:id="757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380B1689" w14:textId="491DBC2E" w:rsidR="007225C8" w:rsidRPr="007325DB" w:rsidDel="003E1283" w:rsidRDefault="007225C8" w:rsidP="007225C8">
      <w:pPr>
        <w:ind w:left="3600"/>
        <w:rPr>
          <w:del w:id="758" w:author="Meginness Adrian Alexander" w:date="2019-04-10T14:40:00Z"/>
          <w:lang w:val="fi-FI"/>
        </w:rPr>
      </w:pPr>
      <w:del w:id="759" w:author="Meginness Adrian Alexander" w:date="2019-04-10T14:40:00Z">
        <w:r w:rsidDel="003E1283">
          <w:rPr>
            <w:lang w:val="fi-FI"/>
          </w:rPr>
          <w:delText>Ilman tilausta sivu on tyhjä.</w:delText>
        </w:r>
        <w:r w:rsidRPr="007325DB" w:rsidDel="003E1283">
          <w:rPr>
            <w:lang w:val="fi-FI"/>
          </w:rPr>
          <w:tab/>
        </w:r>
      </w:del>
    </w:p>
    <w:p w14:paraId="1C6C4D8E" w14:textId="24807463" w:rsidR="007225C8" w:rsidDel="003E1283" w:rsidRDefault="007225C8" w:rsidP="007225C8">
      <w:pPr>
        <w:ind w:left="360"/>
        <w:rPr>
          <w:del w:id="760" w:author="Meginness Adrian Alexander" w:date="2019-04-10T14:40:00Z"/>
          <w:lang w:val="fi-FI"/>
        </w:rPr>
      </w:pPr>
      <w:del w:id="761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Asiakas ja pukki voivat tarkistaa tilausta</w:delText>
        </w:r>
      </w:del>
    </w:p>
    <w:p w14:paraId="01E7F484" w14:textId="184F130F" w:rsidR="007225C8" w:rsidDel="003E1283" w:rsidRDefault="007225C8" w:rsidP="007225C8">
      <w:pPr>
        <w:ind w:left="360"/>
        <w:rPr>
          <w:del w:id="762" w:author="Meginness Adrian Alexander" w:date="2019-04-10T14:40:00Z"/>
          <w:lang w:val="fi-FI"/>
        </w:rPr>
      </w:pPr>
      <w:del w:id="763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A9C1AB6" w14:textId="4AE9734E" w:rsidR="007225C8" w:rsidDel="003E1283" w:rsidRDefault="007225C8" w:rsidP="007225C8">
      <w:pPr>
        <w:ind w:left="360"/>
        <w:rPr>
          <w:del w:id="764" w:author="Meginness Adrian Alexander" w:date="2019-04-10T14:40:00Z"/>
          <w:lang w:val="fi-FI"/>
        </w:rPr>
      </w:pPr>
      <w:del w:id="765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Asiakkaat ja pukit</w:delText>
        </w:r>
      </w:del>
    </w:p>
    <w:p w14:paraId="11B978C9" w14:textId="101EF7DA" w:rsidR="007225C8" w:rsidDel="003E1283" w:rsidRDefault="007225C8" w:rsidP="007225C8">
      <w:pPr>
        <w:ind w:left="360"/>
        <w:rPr>
          <w:del w:id="766" w:author="Meginness Adrian Alexander" w:date="2019-04-10T14:40:00Z"/>
          <w:lang w:val="fi-FI"/>
        </w:rPr>
      </w:pPr>
      <w:del w:id="767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35B7823" w14:textId="02804156" w:rsidR="007225C8" w:rsidDel="003E1283" w:rsidRDefault="007225C8" w:rsidP="007225C8">
      <w:pPr>
        <w:ind w:left="360"/>
        <w:rPr>
          <w:del w:id="768" w:author="Meginness Adrian Alexander" w:date="2019-04-10T14:40:00Z"/>
          <w:lang w:val="fi-FI"/>
        </w:rPr>
      </w:pPr>
      <w:del w:id="769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71C8446" w14:textId="63F23C54" w:rsidR="007225C8" w:rsidDel="003E1283" w:rsidRDefault="007225C8" w:rsidP="007225C8">
      <w:pPr>
        <w:rPr>
          <w:del w:id="770" w:author="Meginness Adrian Alexander" w:date="2019-04-10T14:40:00Z"/>
          <w:lang w:val="fi-FI"/>
        </w:rPr>
      </w:pPr>
      <w:del w:id="771" w:author="Meginness Adrian Alexander" w:date="2019-04-10T14:40:00Z">
        <w:r w:rsidDel="003E1283">
          <w:rPr>
            <w:lang w:val="fi-FI"/>
          </w:rPr>
          <w:br w:type="page"/>
        </w:r>
      </w:del>
    </w:p>
    <w:p w14:paraId="5C0B35B0" w14:textId="50A2601E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772" w:author="Meginness Adrian Alexander" w:date="2019-04-10T14:40:00Z"/>
          <w:lang w:val="fi-FI"/>
        </w:rPr>
      </w:pPr>
      <w:del w:id="773" w:author="Meginness Adrian Alexander" w:date="2019-04-10T14:40:00Z">
        <w:r w:rsidDel="003E1283">
          <w:rPr>
            <w:lang w:val="fi-FI"/>
          </w:rPr>
          <w:delText>Rekisteröityminen</w:delText>
        </w:r>
      </w:del>
    </w:p>
    <w:p w14:paraId="35178CFC" w14:textId="1AD23EFB" w:rsidR="007225C8" w:rsidRPr="007325DB" w:rsidDel="003E1283" w:rsidRDefault="007225C8" w:rsidP="007225C8">
      <w:pPr>
        <w:rPr>
          <w:del w:id="774" w:author="Meginness Adrian Alexander" w:date="2019-04-10T14:40:00Z"/>
          <w:lang w:val="fi-FI"/>
        </w:rPr>
      </w:pPr>
    </w:p>
    <w:p w14:paraId="63887689" w14:textId="2F0266F8" w:rsidR="007225C8" w:rsidRPr="007325DB" w:rsidDel="003E1283" w:rsidRDefault="007225C8" w:rsidP="007225C8">
      <w:pPr>
        <w:ind w:left="360"/>
        <w:rPr>
          <w:del w:id="775" w:author="Meginness Adrian Alexander" w:date="2019-04-10T14:40:00Z"/>
          <w:lang w:val="fi-FI"/>
        </w:rPr>
      </w:pPr>
      <w:del w:id="776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Rekisteröityminen</w:delText>
        </w:r>
      </w:del>
    </w:p>
    <w:p w14:paraId="0538618E" w14:textId="2E3ABDB3" w:rsidR="007225C8" w:rsidDel="003E1283" w:rsidRDefault="007225C8" w:rsidP="007225C8">
      <w:pPr>
        <w:ind w:left="3600" w:hanging="3240"/>
        <w:rPr>
          <w:del w:id="777" w:author="Meginness Adrian Alexander" w:date="2019-04-10T14:40:00Z"/>
          <w:lang w:val="fi-FI"/>
        </w:rPr>
      </w:pPr>
      <w:del w:id="778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Pukki rekisteröityy järjestelmään</w:delText>
        </w:r>
      </w:del>
    </w:p>
    <w:p w14:paraId="5F033AC2" w14:textId="04B0A666" w:rsidR="007225C8" w:rsidDel="003E1283" w:rsidRDefault="007225C8" w:rsidP="007225C8">
      <w:pPr>
        <w:ind w:left="360"/>
        <w:rPr>
          <w:del w:id="779" w:author="Meginness Adrian Alexander" w:date="2019-04-10T14:40:00Z"/>
          <w:lang w:val="fi-FI"/>
        </w:rPr>
      </w:pPr>
      <w:del w:id="780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19F20AD5" w14:textId="0F784F22" w:rsidR="007225C8" w:rsidDel="003E1283" w:rsidRDefault="007225C8" w:rsidP="007225C8">
      <w:pPr>
        <w:ind w:left="3600" w:hanging="3240"/>
        <w:rPr>
          <w:del w:id="781" w:author="Meginness Adrian Alexander" w:date="2019-04-10T14:40:00Z"/>
          <w:lang w:val="fi-FI"/>
        </w:rPr>
      </w:pPr>
      <w:del w:id="782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7596457F" w14:textId="302092B4" w:rsidR="007225C8" w:rsidDel="003E1283" w:rsidRDefault="007225C8" w:rsidP="007225C8">
      <w:pPr>
        <w:ind w:left="3600" w:hanging="3240"/>
        <w:rPr>
          <w:del w:id="783" w:author="Meginness Adrian Alexander" w:date="2019-04-10T14:40:00Z"/>
          <w:lang w:val="fi-FI"/>
        </w:rPr>
      </w:pPr>
      <w:del w:id="784" w:author="Meginness Adrian Alexander" w:date="2019-04-10T14:40:00Z">
        <w:r w:rsidDel="003E1283">
          <w:rPr>
            <w:lang w:val="fi-FI"/>
          </w:rPr>
          <w:tab/>
          <w:delText>Pukki rekisteröityy järjestelmään. Hänen on annettava nimensä ja sähköpostinsa sekä keksiä/luoda käyttötunnus ja salasana.  Jälkeenpäin hänen pitää varmistaa sähköpostiosoitteensa.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0F51B37" w14:textId="24DA3681" w:rsidR="007225C8" w:rsidDel="003E1283" w:rsidRDefault="007225C8" w:rsidP="007225C8">
      <w:pPr>
        <w:ind w:left="360"/>
        <w:rPr>
          <w:del w:id="785" w:author="Meginness Adrian Alexander" w:date="2019-04-10T14:40:00Z"/>
          <w:lang w:val="fi-FI"/>
        </w:rPr>
      </w:pPr>
      <w:del w:id="786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7621CD0B" w14:textId="33AD35CF" w:rsidR="007225C8" w:rsidRPr="007325DB" w:rsidDel="003E1283" w:rsidRDefault="007225C8" w:rsidP="007225C8">
      <w:pPr>
        <w:ind w:left="3600"/>
        <w:rPr>
          <w:del w:id="787" w:author="Meginness Adrian Alexander" w:date="2019-04-10T14:40:00Z"/>
          <w:lang w:val="fi-FI"/>
        </w:rPr>
      </w:pPr>
      <w:del w:id="788" w:author="Meginness Adrian Alexander" w:date="2019-04-10T14:40:00Z">
        <w:r w:rsidDel="003E1283">
          <w:rPr>
            <w:lang w:val="fi-FI"/>
          </w:rPr>
          <w:delText>Pukki antaa virheellisen sähköpostiosoitteen eikä ikinä saa sähköpostia tai jättää kentän tyhjäksi.</w:delText>
        </w:r>
        <w:r w:rsidRPr="007325DB" w:rsidDel="003E1283">
          <w:rPr>
            <w:lang w:val="fi-FI"/>
          </w:rPr>
          <w:tab/>
        </w:r>
      </w:del>
    </w:p>
    <w:p w14:paraId="09C40474" w14:textId="4D853A65" w:rsidR="007225C8" w:rsidDel="003E1283" w:rsidRDefault="007225C8" w:rsidP="007225C8">
      <w:pPr>
        <w:ind w:left="360"/>
        <w:rPr>
          <w:del w:id="789" w:author="Meginness Adrian Alexander" w:date="2019-04-10T14:40:00Z"/>
          <w:lang w:val="fi-FI"/>
        </w:rPr>
      </w:pPr>
      <w:del w:id="790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on jättänyt rekisteröinti hakemuksen järjestelmään</w:delText>
        </w:r>
      </w:del>
    </w:p>
    <w:p w14:paraId="3FEB8785" w14:textId="1C599AFC" w:rsidR="007225C8" w:rsidDel="003E1283" w:rsidRDefault="007225C8" w:rsidP="007225C8">
      <w:pPr>
        <w:ind w:left="360"/>
        <w:rPr>
          <w:del w:id="791" w:author="Meginness Adrian Alexander" w:date="2019-04-10T14:40:00Z"/>
          <w:lang w:val="fi-FI"/>
        </w:rPr>
      </w:pPr>
      <w:del w:id="792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49BAC7B1" w14:textId="4AB3EA5C" w:rsidR="007225C8" w:rsidDel="003E1283" w:rsidRDefault="007225C8" w:rsidP="007225C8">
      <w:pPr>
        <w:ind w:left="360"/>
        <w:rPr>
          <w:del w:id="793" w:author="Meginness Adrian Alexander" w:date="2019-04-10T14:40:00Z"/>
          <w:lang w:val="fi-FI"/>
        </w:rPr>
      </w:pPr>
      <w:del w:id="794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</w:delText>
        </w:r>
      </w:del>
    </w:p>
    <w:p w14:paraId="1D8BAAFE" w14:textId="76D5C5B6" w:rsidR="007225C8" w:rsidDel="003E1283" w:rsidRDefault="007225C8" w:rsidP="007225C8">
      <w:pPr>
        <w:ind w:left="360"/>
        <w:rPr>
          <w:del w:id="795" w:author="Meginness Adrian Alexander" w:date="2019-04-10T14:40:00Z"/>
          <w:lang w:val="fi-FI"/>
        </w:rPr>
      </w:pPr>
      <w:del w:id="796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22B9603" w14:textId="0B92D721" w:rsidR="007225C8" w:rsidDel="003E1283" w:rsidRDefault="007225C8" w:rsidP="007225C8">
      <w:pPr>
        <w:ind w:left="360"/>
        <w:rPr>
          <w:del w:id="797" w:author="Meginness Adrian Alexander" w:date="2019-04-10T14:40:00Z"/>
          <w:lang w:val="fi-FI"/>
        </w:rPr>
      </w:pPr>
      <w:del w:id="798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2D26AC5C" w14:textId="786D0DFC" w:rsidR="007225C8" w:rsidDel="003E1283" w:rsidRDefault="007225C8" w:rsidP="007225C8">
      <w:pPr>
        <w:rPr>
          <w:del w:id="799" w:author="Meginness Adrian Alexander" w:date="2019-04-10T14:40:00Z"/>
          <w:lang w:val="fi-FI"/>
        </w:rPr>
      </w:pPr>
      <w:del w:id="800" w:author="Meginness Adrian Alexander" w:date="2019-04-10T14:40:00Z">
        <w:r w:rsidDel="003E1283">
          <w:rPr>
            <w:lang w:val="fi-FI"/>
          </w:rPr>
          <w:br w:type="page"/>
        </w:r>
      </w:del>
    </w:p>
    <w:p w14:paraId="3FAF12E6" w14:textId="49950A15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801" w:author="Meginness Adrian Alexander" w:date="2019-04-10T14:40:00Z"/>
          <w:lang w:val="fi-FI"/>
        </w:rPr>
      </w:pPr>
      <w:del w:id="802" w:author="Meginness Adrian Alexander" w:date="2019-04-10T14:40:00Z">
        <w:r w:rsidDel="003E1283">
          <w:rPr>
            <w:lang w:val="fi-FI"/>
          </w:rPr>
          <w:delText>Kirjautuminen</w:delText>
        </w:r>
      </w:del>
    </w:p>
    <w:p w14:paraId="3A74D45A" w14:textId="3B632D8A" w:rsidR="007225C8" w:rsidRPr="007325DB" w:rsidDel="003E1283" w:rsidRDefault="007225C8" w:rsidP="007225C8">
      <w:pPr>
        <w:rPr>
          <w:del w:id="803" w:author="Meginness Adrian Alexander" w:date="2019-04-10T14:40:00Z"/>
          <w:lang w:val="fi-FI"/>
        </w:rPr>
      </w:pPr>
    </w:p>
    <w:p w14:paraId="2F034F85" w14:textId="6FC75CB2" w:rsidR="007225C8" w:rsidRPr="007325DB" w:rsidDel="003E1283" w:rsidRDefault="007225C8" w:rsidP="007225C8">
      <w:pPr>
        <w:ind w:left="360"/>
        <w:rPr>
          <w:del w:id="804" w:author="Meginness Adrian Alexander" w:date="2019-04-10T14:40:00Z"/>
          <w:lang w:val="fi-FI"/>
        </w:rPr>
      </w:pPr>
      <w:del w:id="80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Kirjautuminen</w:delText>
        </w:r>
      </w:del>
    </w:p>
    <w:p w14:paraId="2D0E7E74" w14:textId="71621C1A" w:rsidR="007225C8" w:rsidDel="003E1283" w:rsidRDefault="007225C8" w:rsidP="007225C8">
      <w:pPr>
        <w:ind w:left="3600" w:hanging="3240"/>
        <w:rPr>
          <w:del w:id="806" w:author="Meginness Adrian Alexander" w:date="2019-04-10T14:40:00Z"/>
          <w:lang w:val="fi-FI"/>
        </w:rPr>
      </w:pPr>
      <w:del w:id="807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Pukki ja/tai pääkäyttäjä kirjautuu sisään</w:delText>
        </w:r>
      </w:del>
    </w:p>
    <w:p w14:paraId="2015F984" w14:textId="486E5C55" w:rsidR="007225C8" w:rsidDel="003E1283" w:rsidRDefault="007225C8" w:rsidP="007225C8">
      <w:pPr>
        <w:ind w:left="360"/>
        <w:rPr>
          <w:del w:id="808" w:author="Meginness Adrian Alexander" w:date="2019-04-10T14:40:00Z"/>
          <w:lang w:val="fi-FI"/>
        </w:rPr>
      </w:pPr>
      <w:del w:id="80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</w:delText>
        </w:r>
      </w:del>
    </w:p>
    <w:p w14:paraId="0611FA79" w14:textId="3E6F25D1" w:rsidR="007225C8" w:rsidDel="003E1283" w:rsidRDefault="007225C8" w:rsidP="007225C8">
      <w:pPr>
        <w:ind w:left="3600" w:hanging="3240"/>
        <w:rPr>
          <w:del w:id="810" w:author="Meginness Adrian Alexander" w:date="2019-04-10T14:40:00Z"/>
          <w:lang w:val="fi-FI"/>
        </w:rPr>
      </w:pPr>
      <w:del w:id="81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7AC2AC4D" w14:textId="3421DFEC" w:rsidR="007225C8" w:rsidDel="003E1283" w:rsidRDefault="007225C8" w:rsidP="007225C8">
      <w:pPr>
        <w:ind w:left="3600" w:hanging="3240"/>
        <w:rPr>
          <w:del w:id="812" w:author="Meginness Adrian Alexander" w:date="2019-04-10T14:40:00Z"/>
          <w:lang w:val="fi-FI"/>
        </w:rPr>
      </w:pPr>
      <w:del w:id="813" w:author="Meginness Adrian Alexander" w:date="2019-04-10T14:40:00Z">
        <w:r w:rsidDel="003E1283">
          <w:rPr>
            <w:lang w:val="fi-FI"/>
          </w:rPr>
          <w:tab/>
          <w:delText>Pukki ja/tai pääkäyttäjä kirjautuu sisään käyttäjätunnuksillaan.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1958F698" w14:textId="759E847A" w:rsidR="007225C8" w:rsidDel="003E1283" w:rsidRDefault="007225C8" w:rsidP="007225C8">
      <w:pPr>
        <w:ind w:left="360"/>
        <w:rPr>
          <w:del w:id="814" w:author="Meginness Adrian Alexander" w:date="2019-04-10T14:40:00Z"/>
          <w:lang w:val="fi-FI"/>
        </w:rPr>
      </w:pPr>
      <w:del w:id="815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04F8D900" w14:textId="6E977778" w:rsidR="007225C8" w:rsidRPr="007325DB" w:rsidDel="003E1283" w:rsidRDefault="007225C8" w:rsidP="007225C8">
      <w:pPr>
        <w:ind w:left="3600"/>
        <w:rPr>
          <w:del w:id="816" w:author="Meginness Adrian Alexander" w:date="2019-04-10T14:40:00Z"/>
          <w:lang w:val="fi-FI"/>
        </w:rPr>
      </w:pPr>
      <w:del w:id="817" w:author="Meginness Adrian Alexander" w:date="2019-04-10T14:40:00Z">
        <w:r w:rsidDel="003E1283">
          <w:rPr>
            <w:lang w:val="fi-FI"/>
          </w:rPr>
          <w:delText>Salasana tai käyttäjätunnus ovat väärin, eivätkä he pääse kirjautumaan sisään.</w:delText>
        </w:r>
        <w:r w:rsidRPr="007325DB" w:rsidDel="003E1283">
          <w:rPr>
            <w:lang w:val="fi-FI"/>
          </w:rPr>
          <w:tab/>
        </w:r>
      </w:del>
    </w:p>
    <w:p w14:paraId="59A975D1" w14:textId="6163755E" w:rsidR="007225C8" w:rsidDel="003E1283" w:rsidRDefault="007225C8" w:rsidP="007225C8">
      <w:pPr>
        <w:ind w:left="360"/>
        <w:rPr>
          <w:del w:id="818" w:author="Meginness Adrian Alexander" w:date="2019-04-10T14:40:00Z"/>
          <w:lang w:val="fi-FI"/>
        </w:rPr>
      </w:pPr>
      <w:del w:id="819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Käyttäjä on kirjautunut sisään onnistuneesti</w:delText>
        </w:r>
      </w:del>
    </w:p>
    <w:p w14:paraId="5519C231" w14:textId="247CF99C" w:rsidR="007225C8" w:rsidDel="003E1283" w:rsidRDefault="007225C8" w:rsidP="007225C8">
      <w:pPr>
        <w:ind w:left="360"/>
        <w:rPr>
          <w:del w:id="820" w:author="Meginness Adrian Alexander" w:date="2019-04-10T14:40:00Z"/>
          <w:lang w:val="fi-FI"/>
        </w:rPr>
      </w:pPr>
      <w:del w:id="821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83BC7E3" w14:textId="036DA4BB" w:rsidR="007225C8" w:rsidDel="003E1283" w:rsidRDefault="007225C8" w:rsidP="007225C8">
      <w:pPr>
        <w:ind w:left="360"/>
        <w:rPr>
          <w:del w:id="822" w:author="Meginness Adrian Alexander" w:date="2019-04-10T14:40:00Z"/>
          <w:lang w:val="fi-FI"/>
        </w:rPr>
      </w:pPr>
      <w:del w:id="823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Pukki ja pääkäyttäjä</w:delText>
        </w:r>
      </w:del>
    </w:p>
    <w:p w14:paraId="0870337F" w14:textId="02CCAF3A" w:rsidR="007225C8" w:rsidDel="003E1283" w:rsidRDefault="007225C8" w:rsidP="007225C8">
      <w:pPr>
        <w:ind w:left="360"/>
        <w:rPr>
          <w:del w:id="824" w:author="Meginness Adrian Alexander" w:date="2019-04-10T14:40:00Z"/>
          <w:lang w:val="fi-FI"/>
        </w:rPr>
      </w:pPr>
      <w:del w:id="825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5374556B" w14:textId="7F7C6978" w:rsidR="007225C8" w:rsidDel="003E1283" w:rsidRDefault="007225C8" w:rsidP="007225C8">
      <w:pPr>
        <w:ind w:left="360"/>
        <w:rPr>
          <w:del w:id="826" w:author="Meginness Adrian Alexander" w:date="2019-04-10T14:40:00Z"/>
          <w:lang w:val="fi-FI"/>
        </w:rPr>
      </w:pPr>
      <w:del w:id="827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30FDD23F" w14:textId="62E7286E" w:rsidR="007225C8" w:rsidRPr="007325DB" w:rsidDel="003E1283" w:rsidRDefault="007225C8" w:rsidP="007225C8">
      <w:pPr>
        <w:rPr>
          <w:del w:id="828" w:author="Meginness Adrian Alexander" w:date="2019-04-10T14:40:00Z"/>
          <w:lang w:val="fi-FI"/>
        </w:rPr>
      </w:pPr>
    </w:p>
    <w:p w14:paraId="147795B4" w14:textId="7C295D15" w:rsidR="007225C8" w:rsidDel="003E1283" w:rsidRDefault="007225C8" w:rsidP="007225C8">
      <w:pPr>
        <w:rPr>
          <w:del w:id="829" w:author="Meginness Adrian Alexander" w:date="2019-04-10T14:40:00Z"/>
          <w:lang w:val="fi-FI"/>
        </w:rPr>
      </w:pPr>
      <w:del w:id="830" w:author="Meginness Adrian Alexander" w:date="2019-04-10T14:40:00Z">
        <w:r w:rsidDel="003E1283">
          <w:rPr>
            <w:lang w:val="fi-FI"/>
          </w:rPr>
          <w:br w:type="page"/>
        </w:r>
      </w:del>
    </w:p>
    <w:p w14:paraId="4AB6D390" w14:textId="3F29AD70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831" w:author="Meginness Adrian Alexander" w:date="2019-04-10T14:40:00Z"/>
          <w:lang w:val="fi-FI"/>
        </w:rPr>
      </w:pPr>
      <w:del w:id="832" w:author="Meginness Adrian Alexander" w:date="2019-04-10T14:40:00Z">
        <w:r w:rsidDel="003E1283">
          <w:rPr>
            <w:lang w:val="fi-FI"/>
          </w:rPr>
          <w:delText>Pukki rekisteröinnin hyväksyminen</w:delText>
        </w:r>
      </w:del>
    </w:p>
    <w:p w14:paraId="62DF057D" w14:textId="35DBB4C0" w:rsidR="007225C8" w:rsidRPr="007325DB" w:rsidDel="003E1283" w:rsidRDefault="007225C8" w:rsidP="007225C8">
      <w:pPr>
        <w:rPr>
          <w:del w:id="833" w:author="Meginness Adrian Alexander" w:date="2019-04-10T14:40:00Z"/>
          <w:lang w:val="fi-FI"/>
        </w:rPr>
      </w:pPr>
    </w:p>
    <w:p w14:paraId="20E285DF" w14:textId="7C648804" w:rsidR="007225C8" w:rsidRPr="007325DB" w:rsidDel="003E1283" w:rsidRDefault="007225C8" w:rsidP="007225C8">
      <w:pPr>
        <w:ind w:left="360"/>
        <w:rPr>
          <w:del w:id="834" w:author="Meginness Adrian Alexander" w:date="2019-04-10T14:40:00Z"/>
          <w:lang w:val="fi-FI"/>
        </w:rPr>
      </w:pPr>
      <w:del w:id="83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rekisteröinnin hyväksyminen</w:delText>
        </w:r>
      </w:del>
    </w:p>
    <w:p w14:paraId="2D368059" w14:textId="50626D7F" w:rsidR="007225C8" w:rsidDel="003E1283" w:rsidRDefault="007225C8" w:rsidP="007225C8">
      <w:pPr>
        <w:ind w:left="3600" w:hanging="3240"/>
        <w:rPr>
          <w:del w:id="836" w:author="Meginness Adrian Alexander" w:date="2019-04-10T14:40:00Z"/>
          <w:lang w:val="fi-FI"/>
        </w:rPr>
      </w:pPr>
      <w:del w:id="837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hyväksyy pukin rekisteröinnin</w:delText>
        </w:r>
      </w:del>
    </w:p>
    <w:p w14:paraId="1EE6A2FC" w14:textId="4E631E2B" w:rsidR="007225C8" w:rsidDel="003E1283" w:rsidRDefault="007225C8" w:rsidP="007225C8">
      <w:pPr>
        <w:ind w:left="360"/>
        <w:rPr>
          <w:del w:id="838" w:author="Meginness Adrian Alexander" w:date="2019-04-10T14:40:00Z"/>
          <w:lang w:val="fi-FI"/>
        </w:rPr>
      </w:pPr>
      <w:del w:id="83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1107706C" w14:textId="6BE76EC2" w:rsidR="007225C8" w:rsidDel="003E1283" w:rsidRDefault="007225C8" w:rsidP="007225C8">
      <w:pPr>
        <w:ind w:left="3600" w:hanging="3240"/>
        <w:rPr>
          <w:del w:id="840" w:author="Meginness Adrian Alexander" w:date="2019-04-10T14:40:00Z"/>
          <w:lang w:val="fi-FI"/>
        </w:rPr>
      </w:pPr>
      <w:del w:id="84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65708EA9" w14:textId="5BB3F33D" w:rsidR="007225C8" w:rsidDel="003E1283" w:rsidRDefault="007225C8" w:rsidP="007225C8">
      <w:pPr>
        <w:ind w:left="3600" w:hanging="3240"/>
        <w:rPr>
          <w:del w:id="842" w:author="Meginness Adrian Alexander" w:date="2019-04-10T14:40:00Z"/>
          <w:lang w:val="fi-FI"/>
        </w:rPr>
      </w:pPr>
      <w:del w:id="843" w:author="Meginness Adrian Alexander" w:date="2019-04-10T14:40:00Z">
        <w:r w:rsidDel="003E1283">
          <w:rPr>
            <w:lang w:val="fi-FI"/>
          </w:rPr>
          <w:tab/>
          <w:delText>Pääkäyttäjä hyväksyy pukin rekisteröinnin.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A1DE8C6" w14:textId="5D3E04DE" w:rsidR="007225C8" w:rsidDel="003E1283" w:rsidRDefault="007225C8" w:rsidP="007225C8">
      <w:pPr>
        <w:ind w:left="360"/>
        <w:rPr>
          <w:del w:id="844" w:author="Meginness Adrian Alexander" w:date="2019-04-10T14:40:00Z"/>
          <w:lang w:val="fi-FI"/>
        </w:rPr>
      </w:pPr>
      <w:del w:id="845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5877C5AD" w14:textId="1BD8566D" w:rsidR="007225C8" w:rsidRPr="007325DB" w:rsidDel="003E1283" w:rsidRDefault="007225C8" w:rsidP="007225C8">
      <w:pPr>
        <w:ind w:left="3600"/>
        <w:rPr>
          <w:del w:id="846" w:author="Meginness Adrian Alexander" w:date="2019-04-10T14:40:00Z"/>
          <w:lang w:val="fi-FI"/>
        </w:rPr>
      </w:pPr>
      <w:del w:id="847" w:author="Meginness Adrian Alexander" w:date="2019-04-10T14:40:00Z">
        <w:r w:rsidDel="003E1283">
          <w:rPr>
            <w:lang w:val="fi-FI"/>
          </w:rPr>
          <w:delText>Pääkäyttäjä hylkää pukin rekisteröinnin puutteellisten tietojen tai muuten hyväksymättömän syyn takia.</w:delText>
        </w:r>
      </w:del>
    </w:p>
    <w:p w14:paraId="05E75E36" w14:textId="0529E6DD" w:rsidR="007225C8" w:rsidDel="003E1283" w:rsidRDefault="007225C8" w:rsidP="007225C8">
      <w:pPr>
        <w:ind w:left="360"/>
        <w:rPr>
          <w:del w:id="848" w:author="Meginness Adrian Alexander" w:date="2019-04-10T14:40:00Z"/>
          <w:lang w:val="fi-FI"/>
        </w:rPr>
      </w:pPr>
      <w:del w:id="849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Pukki on rekisteröitynyt järjestelmään</w:delText>
        </w:r>
      </w:del>
    </w:p>
    <w:p w14:paraId="1815E15C" w14:textId="6134AEBB" w:rsidR="007225C8" w:rsidDel="003E1283" w:rsidRDefault="007225C8" w:rsidP="007225C8">
      <w:pPr>
        <w:ind w:left="360"/>
        <w:rPr>
          <w:del w:id="850" w:author="Meginness Adrian Alexander" w:date="2019-04-10T14:40:00Z"/>
          <w:lang w:val="fi-FI"/>
        </w:rPr>
      </w:pPr>
      <w:del w:id="851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1A73528D" w14:textId="155D02AC" w:rsidR="007225C8" w:rsidDel="003E1283" w:rsidRDefault="007225C8" w:rsidP="007225C8">
      <w:pPr>
        <w:ind w:left="360"/>
        <w:rPr>
          <w:del w:id="852" w:author="Meginness Adrian Alexander" w:date="2019-04-10T14:40:00Z"/>
          <w:lang w:val="fi-FI"/>
        </w:rPr>
      </w:pPr>
      <w:del w:id="853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5532B3AD" w14:textId="1B660444" w:rsidR="007225C8" w:rsidDel="003E1283" w:rsidRDefault="007225C8" w:rsidP="007225C8">
      <w:pPr>
        <w:ind w:left="360"/>
        <w:rPr>
          <w:del w:id="854" w:author="Meginness Adrian Alexander" w:date="2019-04-10T14:40:00Z"/>
          <w:lang w:val="fi-FI"/>
        </w:rPr>
      </w:pPr>
      <w:del w:id="855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1523E67E" w14:textId="2CE9F91A" w:rsidR="007225C8" w:rsidDel="003E1283" w:rsidRDefault="007225C8" w:rsidP="007225C8">
      <w:pPr>
        <w:ind w:left="360"/>
        <w:rPr>
          <w:del w:id="856" w:author="Meginness Adrian Alexander" w:date="2019-04-10T14:40:00Z"/>
          <w:lang w:val="fi-FI"/>
        </w:rPr>
      </w:pPr>
      <w:del w:id="857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1D4E1FCE" w14:textId="270629F2" w:rsidR="007225C8" w:rsidRPr="007325DB" w:rsidDel="003E1283" w:rsidRDefault="007225C8" w:rsidP="007225C8">
      <w:pPr>
        <w:rPr>
          <w:del w:id="858" w:author="Meginness Adrian Alexander" w:date="2019-04-10T14:40:00Z"/>
          <w:lang w:val="fi-FI"/>
        </w:rPr>
      </w:pPr>
    </w:p>
    <w:p w14:paraId="5926E5DF" w14:textId="0BCF6A48" w:rsidR="007225C8" w:rsidDel="003E1283" w:rsidRDefault="007225C8" w:rsidP="007225C8">
      <w:pPr>
        <w:rPr>
          <w:del w:id="859" w:author="Meginness Adrian Alexander" w:date="2019-04-10T14:40:00Z"/>
          <w:lang w:val="fi-FI"/>
        </w:rPr>
      </w:pPr>
      <w:del w:id="860" w:author="Meginness Adrian Alexander" w:date="2019-04-10T14:40:00Z">
        <w:r w:rsidDel="003E1283">
          <w:rPr>
            <w:lang w:val="fi-FI"/>
          </w:rPr>
          <w:br w:type="page"/>
        </w:r>
      </w:del>
    </w:p>
    <w:p w14:paraId="444D7327" w14:textId="6E5A445F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861" w:author="Meginness Adrian Alexander" w:date="2019-04-10T14:40:00Z"/>
          <w:lang w:val="fi-FI"/>
        </w:rPr>
      </w:pPr>
      <w:del w:id="862" w:author="Meginness Adrian Alexander" w:date="2019-04-10T14:40:00Z">
        <w:r w:rsidDel="003E1283">
          <w:rPr>
            <w:lang w:val="fi-FI"/>
          </w:rPr>
          <w:delText>Reitin luonti</w:delText>
        </w:r>
      </w:del>
    </w:p>
    <w:p w14:paraId="6A478285" w14:textId="4D9811B7" w:rsidR="007225C8" w:rsidRPr="007325DB" w:rsidDel="003E1283" w:rsidRDefault="007225C8" w:rsidP="007225C8">
      <w:pPr>
        <w:rPr>
          <w:del w:id="863" w:author="Meginness Adrian Alexander" w:date="2019-04-10T14:40:00Z"/>
          <w:lang w:val="fi-FI"/>
        </w:rPr>
      </w:pPr>
    </w:p>
    <w:p w14:paraId="546722F9" w14:textId="5EB86CA9" w:rsidR="007225C8" w:rsidRPr="007325DB" w:rsidDel="003E1283" w:rsidRDefault="007225C8" w:rsidP="007225C8">
      <w:pPr>
        <w:ind w:left="360"/>
        <w:rPr>
          <w:del w:id="864" w:author="Meginness Adrian Alexander" w:date="2019-04-10T14:40:00Z"/>
          <w:lang w:val="fi-FI"/>
        </w:rPr>
      </w:pPr>
      <w:del w:id="86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Reitin luonti</w:delText>
        </w:r>
      </w:del>
    </w:p>
    <w:p w14:paraId="13B59190" w14:textId="4127668F" w:rsidR="007225C8" w:rsidDel="003E1283" w:rsidRDefault="007225C8" w:rsidP="007225C8">
      <w:pPr>
        <w:ind w:left="3600" w:hanging="3240"/>
        <w:rPr>
          <w:del w:id="866" w:author="Meginness Adrian Alexander" w:date="2019-04-10T14:40:00Z"/>
          <w:lang w:val="fi-FI"/>
        </w:rPr>
      </w:pPr>
      <w:del w:id="867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luo reitin pukille</w:delText>
        </w:r>
      </w:del>
    </w:p>
    <w:p w14:paraId="379DF264" w14:textId="648E61C1" w:rsidR="007225C8" w:rsidDel="003E1283" w:rsidRDefault="007225C8" w:rsidP="007225C8">
      <w:pPr>
        <w:ind w:left="360"/>
        <w:rPr>
          <w:del w:id="868" w:author="Meginness Adrian Alexander" w:date="2019-04-10T14:40:00Z"/>
          <w:lang w:val="fi-FI"/>
        </w:rPr>
      </w:pPr>
      <w:del w:id="86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4168BF31" w14:textId="1D453957" w:rsidR="007225C8" w:rsidDel="003E1283" w:rsidRDefault="007225C8" w:rsidP="007225C8">
      <w:pPr>
        <w:ind w:left="3600" w:hanging="3240"/>
        <w:rPr>
          <w:del w:id="870" w:author="Meginness Adrian Alexander" w:date="2019-04-10T14:40:00Z"/>
          <w:lang w:val="fi-FI"/>
        </w:rPr>
      </w:pPr>
      <w:del w:id="87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6A7BA4F9" w14:textId="65E01F07" w:rsidR="007225C8" w:rsidDel="003E1283" w:rsidRDefault="007225C8" w:rsidP="007225C8">
      <w:pPr>
        <w:ind w:left="3600" w:hanging="3240"/>
        <w:rPr>
          <w:del w:id="872" w:author="Meginness Adrian Alexander" w:date="2019-04-10T14:40:00Z"/>
          <w:lang w:val="fi-FI"/>
        </w:rPr>
      </w:pPr>
      <w:del w:id="873" w:author="Meginness Adrian Alexander" w:date="2019-04-10T14:40:00Z">
        <w:r w:rsidDel="003E1283">
          <w:rPr>
            <w:lang w:val="fi-FI"/>
          </w:rPr>
          <w:tab/>
          <w:delText>Pääkäyttäjä luo reitin pukille käyttäen asiakkaitten hakemusten tietoja.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2474CD0F" w14:textId="1726E3BF" w:rsidR="007225C8" w:rsidDel="003E1283" w:rsidRDefault="007225C8" w:rsidP="007225C8">
      <w:pPr>
        <w:ind w:left="360"/>
        <w:rPr>
          <w:del w:id="874" w:author="Meginness Adrian Alexander" w:date="2019-04-10T14:40:00Z"/>
          <w:lang w:val="fi-FI"/>
        </w:rPr>
      </w:pPr>
      <w:del w:id="875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2FEB81CE" w14:textId="5EA0253A" w:rsidR="007225C8" w:rsidRPr="007325DB" w:rsidDel="003E1283" w:rsidRDefault="007225C8" w:rsidP="007225C8">
      <w:pPr>
        <w:ind w:left="3600"/>
        <w:rPr>
          <w:del w:id="876" w:author="Meginness Adrian Alexander" w:date="2019-04-10T14:40:00Z"/>
          <w:lang w:val="fi-FI"/>
        </w:rPr>
      </w:pPr>
      <w:del w:id="877" w:author="Meginness Adrian Alexander" w:date="2019-04-10T14:40:00Z">
        <w:r w:rsidDel="003E1283">
          <w:rPr>
            <w:lang w:val="fi-FI"/>
          </w:rPr>
          <w:delText>Pääkäyttäjällä ei ole tarpeeksi pukkityöntekijöitä, joita hän voi ilmoittaa samaan ajankohtaan eri alueilla.</w:delText>
        </w:r>
      </w:del>
    </w:p>
    <w:p w14:paraId="78DF8F01" w14:textId="70F82713" w:rsidR="007225C8" w:rsidDel="003E1283" w:rsidRDefault="007225C8" w:rsidP="007225C8">
      <w:pPr>
        <w:ind w:left="360"/>
        <w:rPr>
          <w:del w:id="878" w:author="Meginness Adrian Alexander" w:date="2019-04-10T14:40:00Z"/>
          <w:lang w:val="fi-FI"/>
        </w:rPr>
      </w:pPr>
      <w:del w:id="879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Reitti on luotu pukille</w:delText>
        </w:r>
      </w:del>
    </w:p>
    <w:p w14:paraId="337E0B08" w14:textId="498ADE7D" w:rsidR="007225C8" w:rsidDel="003E1283" w:rsidRDefault="007225C8" w:rsidP="007225C8">
      <w:pPr>
        <w:ind w:left="360"/>
        <w:rPr>
          <w:del w:id="880" w:author="Meginness Adrian Alexander" w:date="2019-04-10T14:40:00Z"/>
          <w:lang w:val="fi-FI"/>
        </w:rPr>
      </w:pPr>
      <w:del w:id="881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0579FA84" w14:textId="0B1D5D9E" w:rsidR="007225C8" w:rsidDel="003E1283" w:rsidRDefault="007225C8" w:rsidP="007225C8">
      <w:pPr>
        <w:ind w:left="360"/>
        <w:rPr>
          <w:del w:id="882" w:author="Meginness Adrian Alexander" w:date="2019-04-10T14:40:00Z"/>
          <w:lang w:val="fi-FI"/>
        </w:rPr>
      </w:pPr>
      <w:del w:id="883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338C4DCE" w14:textId="26BE5AAC" w:rsidR="007225C8" w:rsidDel="003E1283" w:rsidRDefault="007225C8" w:rsidP="007225C8">
      <w:pPr>
        <w:ind w:left="360"/>
        <w:rPr>
          <w:del w:id="884" w:author="Meginness Adrian Alexander" w:date="2019-04-10T14:40:00Z"/>
          <w:lang w:val="fi-FI"/>
        </w:rPr>
      </w:pPr>
      <w:del w:id="885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2891A5FD" w14:textId="4AA8FB47" w:rsidR="007225C8" w:rsidDel="003E1283" w:rsidRDefault="007225C8" w:rsidP="007225C8">
      <w:pPr>
        <w:ind w:left="360"/>
        <w:rPr>
          <w:del w:id="886" w:author="Meginness Adrian Alexander" w:date="2019-04-10T14:40:00Z"/>
          <w:lang w:val="fi-FI"/>
        </w:rPr>
      </w:pPr>
      <w:del w:id="887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76999FB1" w14:textId="15908502" w:rsidR="007225C8" w:rsidDel="003E1283" w:rsidRDefault="007225C8" w:rsidP="007225C8">
      <w:pPr>
        <w:rPr>
          <w:del w:id="888" w:author="Meginness Adrian Alexander" w:date="2019-04-10T14:40:00Z"/>
          <w:lang w:val="fi-FI"/>
        </w:rPr>
      </w:pPr>
      <w:del w:id="889" w:author="Meginness Adrian Alexander" w:date="2019-04-10T14:40:00Z">
        <w:r w:rsidDel="003E1283">
          <w:rPr>
            <w:lang w:val="fi-FI"/>
          </w:rPr>
          <w:br w:type="page"/>
        </w:r>
      </w:del>
    </w:p>
    <w:p w14:paraId="7E903FC2" w14:textId="57259805" w:rsidR="007225C8" w:rsidRPr="007325DB" w:rsidDel="003E1283" w:rsidRDefault="007225C8" w:rsidP="0031032C">
      <w:pPr>
        <w:pStyle w:val="Otsikko2"/>
        <w:numPr>
          <w:ilvl w:val="1"/>
          <w:numId w:val="10"/>
        </w:numPr>
        <w:rPr>
          <w:del w:id="890" w:author="Meginness Adrian Alexander" w:date="2019-04-10T14:40:00Z"/>
          <w:lang w:val="fi-FI"/>
        </w:rPr>
      </w:pPr>
      <w:commentRangeStart w:id="891"/>
      <w:del w:id="892" w:author="Meginness Adrian Alexander" w:date="2019-04-10T14:40:00Z">
        <w:r w:rsidDel="003E1283">
          <w:rPr>
            <w:lang w:val="fi-FI"/>
          </w:rPr>
          <w:delText>Tiedonpoisto</w:delText>
        </w:r>
        <w:commentRangeEnd w:id="891"/>
        <w:r w:rsidR="001C0478" w:rsidDel="003E1283">
          <w:rPr>
            <w:rStyle w:val="Kommentinviite"/>
            <w:rFonts w:asciiTheme="minorHAnsi" w:eastAsiaTheme="minorHAnsi" w:hAnsiTheme="minorHAnsi" w:cstheme="minorBidi"/>
            <w:color w:val="auto"/>
          </w:rPr>
          <w:commentReference w:id="891"/>
        </w:r>
      </w:del>
    </w:p>
    <w:p w14:paraId="7EEAFC6B" w14:textId="5845CAD6" w:rsidR="007225C8" w:rsidRPr="007325DB" w:rsidDel="003E1283" w:rsidRDefault="007225C8" w:rsidP="007225C8">
      <w:pPr>
        <w:rPr>
          <w:del w:id="893" w:author="Meginness Adrian Alexander" w:date="2019-04-10T14:40:00Z"/>
          <w:lang w:val="fi-FI"/>
        </w:rPr>
      </w:pPr>
    </w:p>
    <w:p w14:paraId="17E29A52" w14:textId="36828247" w:rsidR="007225C8" w:rsidRPr="007325DB" w:rsidDel="003E1283" w:rsidRDefault="007225C8" w:rsidP="007225C8">
      <w:pPr>
        <w:ind w:left="360"/>
        <w:rPr>
          <w:del w:id="894" w:author="Meginness Adrian Alexander" w:date="2019-04-10T14:40:00Z"/>
          <w:lang w:val="fi-FI"/>
        </w:rPr>
      </w:pPr>
      <w:del w:id="895" w:author="Meginness Adrian Alexander" w:date="2019-04-10T14:40:00Z">
        <w:r w:rsidRPr="007325DB" w:rsidDel="003E1283">
          <w:rPr>
            <w:lang w:val="fi-FI"/>
          </w:rPr>
          <w:delText>Tunniste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Tiedonpoisto</w:delText>
        </w:r>
      </w:del>
    </w:p>
    <w:p w14:paraId="6B470298" w14:textId="10E4B399" w:rsidR="007225C8" w:rsidDel="003E1283" w:rsidRDefault="007225C8" w:rsidP="007225C8">
      <w:pPr>
        <w:ind w:left="3600" w:hanging="3240"/>
        <w:rPr>
          <w:del w:id="896" w:author="Meginness Adrian Alexander" w:date="2019-04-10T14:40:00Z"/>
          <w:lang w:val="fi-FI"/>
        </w:rPr>
      </w:pPr>
      <w:del w:id="897" w:author="Meginness Adrian Alexander" w:date="2019-04-10T14:40:00Z">
        <w:r w:rsidDel="003E1283">
          <w:rPr>
            <w:lang w:val="fi-FI"/>
          </w:rPr>
          <w:delText>Kuvaus</w:delText>
        </w:r>
        <w:r w:rsidDel="003E1283">
          <w:rPr>
            <w:lang w:val="fi-FI"/>
          </w:rPr>
          <w:tab/>
          <w:delText>Pääkäyttäjä poistaa tietoja</w:delText>
        </w:r>
      </w:del>
    </w:p>
    <w:p w14:paraId="1E3B7403" w14:textId="6D3BAF7A" w:rsidR="007225C8" w:rsidDel="003E1283" w:rsidRDefault="007225C8" w:rsidP="007225C8">
      <w:pPr>
        <w:ind w:left="360"/>
        <w:rPr>
          <w:del w:id="898" w:author="Meginness Adrian Alexander" w:date="2019-04-10T14:40:00Z"/>
          <w:lang w:val="fi-FI"/>
        </w:rPr>
      </w:pPr>
      <w:del w:id="899" w:author="Meginness Adrian Alexander" w:date="2019-04-10T14:40:00Z">
        <w:r w:rsidDel="003E1283">
          <w:rPr>
            <w:lang w:val="fi-FI"/>
          </w:rPr>
          <w:delText>Alkuehto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Rekisteröityminen, kirjautuminen</w:delText>
        </w:r>
      </w:del>
    </w:p>
    <w:p w14:paraId="69DE550E" w14:textId="7BC81D41" w:rsidR="007225C8" w:rsidDel="003E1283" w:rsidRDefault="007225C8" w:rsidP="007225C8">
      <w:pPr>
        <w:ind w:left="3600" w:hanging="3240"/>
        <w:rPr>
          <w:del w:id="900" w:author="Meginness Adrian Alexander" w:date="2019-04-10T14:40:00Z"/>
          <w:lang w:val="fi-FI"/>
        </w:rPr>
      </w:pPr>
      <w:del w:id="901" w:author="Meginness Adrian Alexander" w:date="2019-04-10T14:40:00Z">
        <w:r w:rsidDel="003E1283">
          <w:rPr>
            <w:lang w:val="fi-FI"/>
          </w:rPr>
          <w:delText>Normaali tapahtumien kulku</w:delText>
        </w:r>
        <w:r w:rsidDel="003E1283">
          <w:rPr>
            <w:lang w:val="fi-FI"/>
          </w:rPr>
          <w:tab/>
        </w:r>
      </w:del>
    </w:p>
    <w:p w14:paraId="1171DC3F" w14:textId="4D5A0C12" w:rsidR="007225C8" w:rsidDel="003E1283" w:rsidRDefault="007225C8" w:rsidP="007225C8">
      <w:pPr>
        <w:ind w:left="3600" w:hanging="3240"/>
        <w:rPr>
          <w:del w:id="902" w:author="Meginness Adrian Alexander" w:date="2019-04-10T14:40:00Z"/>
          <w:lang w:val="fi-FI"/>
        </w:rPr>
      </w:pPr>
      <w:del w:id="903" w:author="Meginness Adrian Alexander" w:date="2019-04-10T14:40:00Z">
        <w:r w:rsidDel="003E1283">
          <w:rPr>
            <w:lang w:val="fi-FI"/>
          </w:rPr>
          <w:tab/>
          <w:delText xml:space="preserve">Pääkäyttäjä poistaa </w:delText>
        </w:r>
        <w:commentRangeStart w:id="904"/>
        <w:r w:rsidDel="003E1283">
          <w:rPr>
            <w:lang w:val="fi-FI"/>
          </w:rPr>
          <w:delText xml:space="preserve">pukin </w:delText>
        </w:r>
        <w:commentRangeEnd w:id="904"/>
        <w:r w:rsidR="001C0478" w:rsidDel="003E1283">
          <w:rPr>
            <w:rStyle w:val="Kommentinviite"/>
          </w:rPr>
          <w:commentReference w:id="904"/>
        </w:r>
        <w:r w:rsidDel="003E1283">
          <w:rPr>
            <w:lang w:val="fi-FI"/>
          </w:rPr>
          <w:delText>tai tilauksen järjestelmästä. Ennen tilauksen poistoa, ohjelma kysyy varmistusta tilauksen ja/tai pukin poistosta.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</w:del>
    </w:p>
    <w:p w14:paraId="581B0E6A" w14:textId="69A29CB3" w:rsidR="007225C8" w:rsidDel="003E1283" w:rsidRDefault="007225C8" w:rsidP="007225C8">
      <w:pPr>
        <w:ind w:left="360"/>
        <w:rPr>
          <w:del w:id="905" w:author="Meginness Adrian Alexander" w:date="2019-04-10T14:40:00Z"/>
          <w:lang w:val="fi-FI"/>
        </w:rPr>
      </w:pPr>
      <w:del w:id="906" w:author="Meginness Adrian Alexander" w:date="2019-04-10T14:40:00Z">
        <w:r w:rsidDel="003E1283">
          <w:rPr>
            <w:lang w:val="fi-FI"/>
          </w:rPr>
          <w:delText>Vaihtoehtoinen tapahtumien kulku</w:delText>
        </w:r>
        <w:r w:rsidDel="003E1283">
          <w:rPr>
            <w:lang w:val="fi-FI"/>
          </w:rPr>
          <w:tab/>
        </w:r>
      </w:del>
    </w:p>
    <w:p w14:paraId="2104D4D2" w14:textId="42C0973A" w:rsidR="007225C8" w:rsidDel="003E1283" w:rsidRDefault="007225C8" w:rsidP="007225C8">
      <w:pPr>
        <w:ind w:left="360"/>
        <w:rPr>
          <w:del w:id="907" w:author="Meginness Adrian Alexander" w:date="2019-04-10T14:40:00Z"/>
          <w:lang w:val="fi-FI"/>
        </w:rPr>
      </w:pPr>
      <w:del w:id="908" w:author="Meginness Adrian Alexander" w:date="2019-04-10T14:40:00Z"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51654DBC" w14:textId="76C05869" w:rsidR="007225C8" w:rsidDel="003E1283" w:rsidRDefault="007225C8" w:rsidP="007225C8">
      <w:pPr>
        <w:ind w:left="360"/>
        <w:rPr>
          <w:del w:id="909" w:author="Meginness Adrian Alexander" w:date="2019-04-10T14:40:00Z"/>
          <w:lang w:val="fi-FI"/>
        </w:rPr>
      </w:pPr>
      <w:del w:id="910" w:author="Meginness Adrian Alexander" w:date="2019-04-10T14:40:00Z">
        <w:r w:rsidDel="003E1283">
          <w:rPr>
            <w:lang w:val="fi-FI"/>
          </w:rPr>
          <w:delText>Loppuehto</w:delText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RPr="007325DB" w:rsidDel="003E1283">
          <w:rPr>
            <w:lang w:val="fi-FI"/>
          </w:rPr>
          <w:tab/>
        </w:r>
        <w:r w:rsidDel="003E1283">
          <w:rPr>
            <w:lang w:val="fi-FI"/>
          </w:rPr>
          <w:delText>Tiedot poistettu</w:delText>
        </w:r>
      </w:del>
    </w:p>
    <w:p w14:paraId="36641025" w14:textId="1D1C5B57" w:rsidR="007225C8" w:rsidDel="003E1283" w:rsidRDefault="007225C8" w:rsidP="007225C8">
      <w:pPr>
        <w:ind w:left="360"/>
        <w:rPr>
          <w:del w:id="911" w:author="Meginness Adrian Alexander" w:date="2019-04-10T14:40:00Z"/>
          <w:lang w:val="fi-FI"/>
        </w:rPr>
      </w:pPr>
      <w:del w:id="912" w:author="Meginness Adrian Alexander" w:date="2019-04-10T14:40:00Z">
        <w:r w:rsidDel="003E1283">
          <w:rPr>
            <w:lang w:val="fi-FI"/>
          </w:rPr>
          <w:delText>Erikoisvaatimukset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-</w:delText>
        </w:r>
      </w:del>
    </w:p>
    <w:p w14:paraId="37CC3608" w14:textId="79C6BB4D" w:rsidR="007225C8" w:rsidDel="003E1283" w:rsidRDefault="007225C8" w:rsidP="007225C8">
      <w:pPr>
        <w:ind w:left="360"/>
        <w:rPr>
          <w:del w:id="913" w:author="Meginness Adrian Alexander" w:date="2019-04-10T14:40:00Z"/>
          <w:lang w:val="fi-FI"/>
        </w:rPr>
      </w:pPr>
      <w:del w:id="914" w:author="Meginness Adrian Alexander" w:date="2019-04-10T14:40:00Z">
        <w:r w:rsidDel="003E1283">
          <w:rPr>
            <w:lang w:val="fi-FI"/>
          </w:rPr>
          <w:delText>Käyttäjät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Pääkäyttäjä</w:delText>
        </w:r>
      </w:del>
    </w:p>
    <w:p w14:paraId="30419B89" w14:textId="6E8C47F5" w:rsidR="007225C8" w:rsidDel="003E1283" w:rsidRDefault="007225C8" w:rsidP="007225C8">
      <w:pPr>
        <w:ind w:left="360"/>
        <w:rPr>
          <w:del w:id="915" w:author="Meginness Adrian Alexander" w:date="2019-04-10T14:40:00Z"/>
          <w:lang w:val="fi-FI"/>
        </w:rPr>
      </w:pPr>
      <w:del w:id="916" w:author="Meginness Adrian Alexander" w:date="2019-04-10T14:40:00Z">
        <w:r w:rsidDel="003E1283">
          <w:rPr>
            <w:lang w:val="fi-FI"/>
          </w:rPr>
          <w:delText>Versio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1.0</w:delText>
        </w:r>
      </w:del>
    </w:p>
    <w:p w14:paraId="5FF8AD4F" w14:textId="2E8A4EDE" w:rsidR="007225C8" w:rsidDel="003E1283" w:rsidRDefault="007225C8" w:rsidP="007225C8">
      <w:pPr>
        <w:ind w:left="360"/>
        <w:rPr>
          <w:del w:id="917" w:author="Meginness Adrian Alexander" w:date="2019-04-10T14:40:00Z"/>
          <w:lang w:val="fi-FI"/>
        </w:rPr>
      </w:pPr>
      <w:del w:id="918" w:author="Meginness Adrian Alexander" w:date="2019-04-10T14:40:00Z">
        <w:r w:rsidDel="003E1283">
          <w:rPr>
            <w:lang w:val="fi-FI"/>
          </w:rPr>
          <w:delText>Näyttömalli</w:delText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</w:r>
        <w:r w:rsidDel="003E1283">
          <w:rPr>
            <w:lang w:val="fi-FI"/>
          </w:rPr>
          <w:tab/>
          <w:delText>Tulossa pian!</w:delText>
        </w:r>
      </w:del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Otsikko1"/>
        <w:rPr>
          <w:lang w:val="fi-FI"/>
        </w:rPr>
      </w:pPr>
      <w:bookmarkStart w:id="919" w:name="_Toc588198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919"/>
    </w:p>
    <w:p w14:paraId="67463DD2" w14:textId="77777777" w:rsidR="00152E6E" w:rsidRDefault="00436932" w:rsidP="00436932">
      <w:pPr>
        <w:pStyle w:val="Otsikko2"/>
        <w:rPr>
          <w:lang w:val="fi-FI"/>
        </w:rPr>
      </w:pPr>
      <w:bookmarkStart w:id="920" w:name="_Toc5881990"/>
      <w:r>
        <w:rPr>
          <w:lang w:val="fi-FI"/>
        </w:rPr>
        <w:t>6.1 Laitteistoliittymät</w:t>
      </w:r>
      <w:bookmarkEnd w:id="920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Otsikko2"/>
        <w:rPr>
          <w:lang w:val="fi-FI"/>
        </w:rPr>
      </w:pPr>
      <w:bookmarkStart w:id="921" w:name="_Toc5881991"/>
      <w:r>
        <w:rPr>
          <w:lang w:val="fi-FI"/>
        </w:rPr>
        <w:t>6.2 Ulkoiset liittymät</w:t>
      </w:r>
      <w:bookmarkEnd w:id="921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Otsikko2"/>
        <w:rPr>
          <w:lang w:val="fi-FI"/>
        </w:rPr>
      </w:pPr>
      <w:bookmarkStart w:id="922" w:name="_Toc5881992"/>
      <w:r>
        <w:rPr>
          <w:lang w:val="fi-FI"/>
        </w:rPr>
        <w:t xml:space="preserve">6.3 </w:t>
      </w:r>
      <w:ins w:id="923" w:author="Hildén Antti Juhani" w:date="2019-04-10T09:37:00Z">
        <w:r w:rsidR="000B6694">
          <w:rPr>
            <w:lang w:val="fi-FI"/>
          </w:rPr>
          <w:t>Tietoliikenneliittymät</w:t>
        </w:r>
      </w:ins>
      <w:bookmarkEnd w:id="922"/>
      <w:del w:id="924" w:author="Hildén Antti Juhani" w:date="2019-04-10T09:37:00Z">
        <w:r w:rsidDel="000B6694">
          <w:rPr>
            <w:lang w:val="fi-FI"/>
          </w:rPr>
          <w:delText>Tietoliikenneliittymät</w:delText>
        </w:r>
      </w:del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925" w:author="Hildén Antti Juhani" w:date="2019-04-10T09:37:00Z">
        <w:r w:rsidDel="000B6694">
          <w:rPr>
            <w:lang w:val="fi-FI"/>
          </w:rPr>
          <w:delText>-</w:delText>
        </w:r>
      </w:del>
      <w:ins w:id="926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Otsikko1"/>
        <w:rPr>
          <w:lang w:val="fi-FI"/>
        </w:rPr>
      </w:pPr>
      <w:bookmarkStart w:id="927" w:name="_Toc588199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927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Otsikko1"/>
        <w:rPr>
          <w:lang w:val="fi-FI"/>
        </w:rPr>
      </w:pPr>
      <w:bookmarkStart w:id="928" w:name="_Toc5881994"/>
      <w:r w:rsidRPr="00102A2F">
        <w:rPr>
          <w:lang w:val="fi-FI"/>
        </w:rPr>
        <w:t>8.</w:t>
      </w:r>
      <w:ins w:id="929" w:author="Hildén Antti Juhani" w:date="2019-04-10T09:37:00Z">
        <w:r w:rsidR="000B6694">
          <w:rPr>
            <w:lang w:val="fi-FI"/>
          </w:rPr>
          <w:t xml:space="preserve"> Jatkokehitysajatuksia</w:t>
        </w:r>
      </w:ins>
      <w:bookmarkEnd w:id="928"/>
      <w:del w:id="930" w:author="Hildén Antti Juhani" w:date="2019-04-10T09:37:00Z">
        <w:r w:rsidR="00152E6E" w:rsidDel="000B6694">
          <w:rPr>
            <w:lang w:val="fi-FI"/>
          </w:rPr>
          <w:delText xml:space="preserve"> Jatkokehitysajatuksia</w:delText>
        </w:r>
      </w:del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931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932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Otsikko1"/>
        <w:rPr>
          <w:lang w:val="fi-FI"/>
        </w:rPr>
      </w:pPr>
      <w:bookmarkStart w:id="933" w:name="_Toc5881995"/>
      <w:r w:rsidRPr="00102A2F">
        <w:rPr>
          <w:lang w:val="fi-FI"/>
        </w:rPr>
        <w:t>9.</w:t>
      </w:r>
      <w:r w:rsidR="00152E6E">
        <w:rPr>
          <w:lang w:val="fi-FI"/>
        </w:rPr>
        <w:t xml:space="preserve"> Vielä avoimet asiat</w:t>
      </w:r>
      <w:bookmarkEnd w:id="933"/>
    </w:p>
    <w:p w14:paraId="611D7239" w14:textId="2B919133" w:rsidR="00152E6E" w:rsidRDefault="007066C5" w:rsidP="00152E6E">
      <w:pPr>
        <w:rPr>
          <w:ins w:id="934" w:author="Hildén Antti Juhani" w:date="2019-04-11T13:28:00Z"/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0A7C19E9" w14:textId="55FAC4F4" w:rsidR="000F399A" w:rsidRDefault="000F399A">
      <w:pPr>
        <w:rPr>
          <w:ins w:id="935" w:author="Hildén Antti Juhani" w:date="2019-04-11T13:28:00Z"/>
          <w:lang w:val="fi-FI"/>
        </w:rPr>
      </w:pPr>
      <w:ins w:id="936" w:author="Hildén Antti Juhani" w:date="2019-04-11T13:28:00Z">
        <w:r>
          <w:rPr>
            <w:lang w:val="fi-FI"/>
          </w:rPr>
          <w:br w:type="page"/>
        </w:r>
      </w:ins>
    </w:p>
    <w:p w14:paraId="10629F28" w14:textId="77777777" w:rsidR="000F399A" w:rsidRPr="00152E6E" w:rsidRDefault="000F399A" w:rsidP="00152E6E">
      <w:pPr>
        <w:rPr>
          <w:lang w:val="fi-FI"/>
        </w:rPr>
      </w:pPr>
    </w:p>
    <w:p w14:paraId="41B3E939" w14:textId="77777777" w:rsidR="00152E6E" w:rsidRPr="00152E6E" w:rsidRDefault="00152E6E" w:rsidP="00152E6E">
      <w:pPr>
        <w:pStyle w:val="Otsikko1"/>
        <w:rPr>
          <w:lang w:val="fi-FI"/>
        </w:rPr>
      </w:pPr>
      <w:bookmarkStart w:id="937" w:name="_Toc5881996"/>
      <w:r>
        <w:rPr>
          <w:lang w:val="fi-FI"/>
        </w:rPr>
        <w:t>Liitteet</w:t>
      </w:r>
      <w:bookmarkEnd w:id="937"/>
    </w:p>
    <w:p w14:paraId="2E06F47E" w14:textId="3E502C1C" w:rsidR="00152E6E" w:rsidRDefault="00152E6E" w:rsidP="00152E6E">
      <w:pPr>
        <w:pStyle w:val="Luettelokappale"/>
        <w:numPr>
          <w:ilvl w:val="0"/>
          <w:numId w:val="7"/>
        </w:numPr>
        <w:rPr>
          <w:ins w:id="938" w:author="Hildén Antti Juhani" w:date="2019-04-10T11:02:00Z"/>
          <w:lang w:val="fi-FI"/>
        </w:rPr>
      </w:pPr>
      <w:del w:id="939" w:author="Hildén Antti Juhani" w:date="2019-04-10T11:02:00Z">
        <w:r w:rsidDel="00C82CEA">
          <w:rPr>
            <w:lang w:val="fi-FI"/>
          </w:rPr>
          <w:delText>Use-Case</w:delText>
        </w:r>
      </w:del>
      <w:ins w:id="940" w:author="Hildén Antti Juhani" w:date="2019-04-10T11:02:00Z">
        <w:r w:rsidR="00C82CEA">
          <w:rPr>
            <w:lang w:val="fi-FI"/>
          </w:rPr>
          <w:t>Käyttötapauskaavio</w:t>
        </w:r>
      </w:ins>
    </w:p>
    <w:p w14:paraId="114F5431" w14:textId="08D0F424" w:rsidR="00C82CEA" w:rsidRDefault="00C82CEA">
      <w:pPr>
        <w:pStyle w:val="Luettelokappale"/>
        <w:rPr>
          <w:lang w:val="fi-FI"/>
        </w:rPr>
        <w:pPrChange w:id="941" w:author="Hildén Antti Juhani" w:date="2019-04-10T11:02:00Z">
          <w:pPr>
            <w:pStyle w:val="Luettelokappale"/>
            <w:numPr>
              <w:numId w:val="7"/>
            </w:numPr>
            <w:ind w:hanging="360"/>
          </w:pPr>
        </w:pPrChange>
      </w:pPr>
      <w:del w:id="942" w:author="Hildén Antti Juhani" w:date="2019-04-11T13:28:00Z">
        <w:r w:rsidDel="000F399A">
          <w:fldChar w:fldCharType="begin"/>
        </w:r>
        <w:r w:rsidDel="000F399A">
          <w:fldChar w:fldCharType="separate"/>
        </w:r>
        <w:r w:rsidDel="000F399A">
          <w:fldChar w:fldCharType="end"/>
        </w:r>
      </w:del>
      <w:ins w:id="943" w:author="Hildén Antti Juhani" w:date="2019-04-11T13:28:00Z">
        <w:r w:rsidR="000F399A">
          <w:object w:dxaOrig="11581" w:dyaOrig="9495" w14:anchorId="02312B05">
            <v:shape id="_x0000_i1034" type="#_x0000_t75" style="width:495.65pt;height:406.05pt" o:ole="">
              <v:imagedata r:id="rId37" o:title=""/>
            </v:shape>
            <o:OLEObject Type="Embed" ProgID="Visio.Drawing.15" ShapeID="_x0000_i1034" DrawAspect="Content" ObjectID="_1616494749" r:id="rId38"/>
          </w:object>
        </w:r>
      </w:ins>
    </w:p>
    <w:p w14:paraId="5BDE55DF" w14:textId="77777777" w:rsidR="00152E6E" w:rsidRP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3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76" w:author="Eerikki Maula" w:date="2019-04-10T08:21:00Z" w:initials="EM">
    <w:p w14:paraId="4D099FD7" w14:textId="5458B951" w:rsidR="002F16F8" w:rsidRPr="002F16F8" w:rsidRDefault="002F16F8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>hiiren oikea / Insert Caption)</w:t>
      </w:r>
    </w:p>
  </w:comment>
  <w:comment w:id="377" w:author="Eerikki Maula" w:date="2019-04-10T08:20:00Z" w:initials="EM">
    <w:p w14:paraId="6E5D20ED" w14:textId="6675B766" w:rsidR="002F16F8" w:rsidRPr="002F16F8" w:rsidRDefault="002F16F8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891" w:author="Eerikki Maula" w:date="2019-04-10T08:26:00Z" w:initials="EM">
    <w:p w14:paraId="6D489F03" w14:textId="457A4829" w:rsidR="001C0478" w:rsidRPr="001C0478" w:rsidRDefault="001C0478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904" w:author="Eerikki Maula" w:date="2019-04-10T08:26:00Z" w:initials="EM">
    <w:p w14:paraId="7F2F20E3" w14:textId="45A09191" w:rsidR="001C0478" w:rsidRPr="001C0478" w:rsidRDefault="001C0478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>Kannattaa tehdä oma Pukin poisto ja Tilauksen poisto. Entä asiakkaan poisto? Voi olla oleellinenkin asia, jos asiakas ilmoittaa ettei halua tietojaan säilytettävän tällaisessa järjestelmässä.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099FD7" w15:done="0"/>
  <w15:commentEx w15:paraId="6E5D20ED" w15:done="0"/>
  <w15:commentEx w15:paraId="6D489F03" w15:done="0"/>
  <w15:commentEx w15:paraId="7F2F20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70B44" w14:textId="77777777" w:rsidR="00E1034E" w:rsidRDefault="00E1034E" w:rsidP="00152E6E">
      <w:pPr>
        <w:spacing w:after="0" w:line="240" w:lineRule="auto"/>
      </w:pPr>
      <w:r>
        <w:separator/>
      </w:r>
    </w:p>
  </w:endnote>
  <w:endnote w:type="continuationSeparator" w:id="0">
    <w:p w14:paraId="3A8A9C6D" w14:textId="77777777" w:rsidR="00E1034E" w:rsidRDefault="00E1034E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5F417" w14:textId="77777777" w:rsidR="00E1034E" w:rsidRDefault="00E1034E" w:rsidP="00152E6E">
      <w:pPr>
        <w:spacing w:after="0" w:line="240" w:lineRule="auto"/>
      </w:pPr>
      <w:r>
        <w:separator/>
      </w:r>
    </w:p>
  </w:footnote>
  <w:footnote w:type="continuationSeparator" w:id="0">
    <w:p w14:paraId="68605463" w14:textId="77777777" w:rsidR="00E1034E" w:rsidRDefault="00E1034E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Yltunniste"/>
    </w:pPr>
    <w:r>
      <w:t>Joulupukkiprojekti</w:t>
    </w:r>
    <w:r>
      <w:tab/>
      <w:t>TREDU</w:t>
    </w:r>
  </w:p>
  <w:p w14:paraId="09419593" w14:textId="77777777" w:rsidR="005D78A9" w:rsidRDefault="005D78A9">
    <w:pPr>
      <w:pStyle w:val="Yltunniste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  <w15:person w15:author="Meginness Adrian Alexander">
    <w15:presenceInfo w15:providerId="AD" w15:userId="S-1-5-21-2746947490-2223147046-255979121-56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B6694"/>
    <w:rsid w:val="000F399A"/>
    <w:rsid w:val="00102A2F"/>
    <w:rsid w:val="001148F8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72CA3"/>
    <w:rsid w:val="00373465"/>
    <w:rsid w:val="003B105E"/>
    <w:rsid w:val="003B147F"/>
    <w:rsid w:val="003E1283"/>
    <w:rsid w:val="00432651"/>
    <w:rsid w:val="00436932"/>
    <w:rsid w:val="004824ED"/>
    <w:rsid w:val="00575C01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47166"/>
    <w:rsid w:val="00891819"/>
    <w:rsid w:val="008A51BB"/>
    <w:rsid w:val="008A7619"/>
    <w:rsid w:val="008F55D2"/>
    <w:rsid w:val="009112E6"/>
    <w:rsid w:val="00922155"/>
    <w:rsid w:val="00926DC8"/>
    <w:rsid w:val="009A49E8"/>
    <w:rsid w:val="00AA7753"/>
    <w:rsid w:val="00AB4612"/>
    <w:rsid w:val="00AD7E87"/>
    <w:rsid w:val="00B1088F"/>
    <w:rsid w:val="00B67EA7"/>
    <w:rsid w:val="00BC7537"/>
    <w:rsid w:val="00BF6D54"/>
    <w:rsid w:val="00C65116"/>
    <w:rsid w:val="00C82CEA"/>
    <w:rsid w:val="00CD0A7F"/>
    <w:rsid w:val="00CD719D"/>
    <w:rsid w:val="00CE5672"/>
    <w:rsid w:val="00D668C3"/>
    <w:rsid w:val="00DD14C6"/>
    <w:rsid w:val="00E1034E"/>
    <w:rsid w:val="00E16388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1819"/>
    <w:rPr>
      <w:rFonts w:eastAsiaTheme="minorEastAsia"/>
      <w:lang w:val="fi-FI" w:eastAsia="fi-FI"/>
    </w:rPr>
  </w:style>
  <w:style w:type="table" w:styleId="TaulukkoRuudukko">
    <w:name w:val="Table Grid"/>
    <w:basedOn w:val="Normaalitaulukko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uettelokappale">
    <w:name w:val="List Paragraph"/>
    <w:basedOn w:val="Normaali"/>
    <w:uiPriority w:val="34"/>
    <w:qFormat/>
    <w:rsid w:val="00926D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2E6E"/>
  </w:style>
  <w:style w:type="paragraph" w:styleId="Alatunniste">
    <w:name w:val="footer"/>
    <w:basedOn w:val="Normaali"/>
    <w:link w:val="Ala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2E6E"/>
  </w:style>
  <w:style w:type="paragraph" w:styleId="Sisluet1">
    <w:name w:val="toc 1"/>
    <w:basedOn w:val="Normaali"/>
    <w:next w:val="Normaali"/>
    <w:autoRedefine/>
    <w:uiPriority w:val="39"/>
    <w:unhideWhenUsed/>
    <w:rsid w:val="00C65116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5116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65116"/>
    <w:rPr>
      <w:color w:val="0563C1" w:themeColor="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8F55D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F55D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F55D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F55D2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microsoft.com/office/2011/relationships/commentsExtended" Target="commentsExtended.xml"/><Relationship Id="rId26" Type="http://schemas.openxmlformats.org/officeDocument/2006/relationships/package" Target="embeddings/Microsoft_Visio_Drawing5.vsdx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image" Target="media/image7.emf"/><Relationship Id="rId33" Type="http://schemas.openxmlformats.org/officeDocument/2006/relationships/image" Target="media/image13.png"/><Relationship Id="rId38" Type="http://schemas.openxmlformats.org/officeDocument/2006/relationships/package" Target="embeddings/Microsoft_Visio_Drawing7.vsdx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9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32" Type="http://schemas.openxmlformats.org/officeDocument/2006/relationships/image" Target="media/image12.png"/><Relationship Id="rId37" Type="http://schemas.openxmlformats.org/officeDocument/2006/relationships/image" Target="media/image17.emf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8.emf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66C3C-74AE-4202-BD86-6396B5DE0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CE0DAF-C8BC-4BB9-AB18-D78277C3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1790</Words>
  <Characters>14501</Characters>
  <Application>Microsoft Office Word</Application>
  <DocSecurity>0</DocSecurity>
  <Lines>120</Lines>
  <Paragraphs>32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3</cp:revision>
  <dcterms:created xsi:type="dcterms:W3CDTF">2019-04-11T10:30:00Z</dcterms:created>
  <dcterms:modified xsi:type="dcterms:W3CDTF">2019-04-11T10:32:00Z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