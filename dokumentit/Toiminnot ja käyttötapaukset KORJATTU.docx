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customXmlDelRangeStart w:id="0" w:author="Meginness Adrian Alexander" w:date="2019-04-10T09:54:00Z"/>
    <w:sdt>
      <w:sdtPr>
        <w:id w:val="634448357"/>
        <w:docPartObj>
          <w:docPartGallery w:val="Cover Pages"/>
          <w:docPartUnique/>
        </w:docPartObj>
      </w:sdtPr>
      <w:sdtEndPr/>
      <w:sdtContent>
        <w:customXmlDelRangeEnd w:id="0"/>
        <w:p w14:paraId="4BC1D90C" w14:textId="0D8B0687" w:rsidR="00891819" w:rsidDel="00951F7C" w:rsidRDefault="00891819" w:rsidP="00951F7C">
          <w:pPr>
            <w:rPr>
              <w:del w:id="1" w:author="Meginness Adrian Alexander" w:date="2019-04-10T09:54:00Z"/>
            </w:rPr>
            <w:pPrChange w:id="2" w:author="Meginness Adrian Alexander" w:date="2019-04-10T09:54:00Z">
              <w:pPr/>
            </w:pPrChange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D5049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4DE6F" w14:textId="05D9E39C" w:rsidR="005D78A9" w:rsidRDefault="005D78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del w:id="3" w:author="Adrian Meginness" w:date="2019-04-10T09:40:00Z">
                                      <w:r w:rsidDel="00FE502F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delText>PPP</w:delText>
                                      </w:r>
                                    </w:del>
                                    <w:ins w:id="4" w:author="Adrian Meginness" w:date="2019-04-10T09:40:00Z">
                                      <w:r w:rsidR="00FE502F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Meginness Adrian Alexander</w:t>
                                      </w:r>
                                    </w:ins>
                                  </w:p>
                                </w:sdtContent>
                              </w:sdt>
                              <w:p w14:paraId="1CA62F81" w14:textId="77777777" w:rsidR="005D78A9" w:rsidRDefault="00045E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78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4DE6F" w14:textId="05D9E39C" w:rsidR="005D78A9" w:rsidRDefault="005D78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del w:id="5" w:author="Adrian Meginness" w:date="2019-04-10T09:40:00Z">
                                <w:r w:rsidDel="00FE50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delText>PPP</w:delText>
                                </w:r>
                              </w:del>
                              <w:ins w:id="6" w:author="Adrian Meginness" w:date="2019-04-10T09:40:00Z">
                                <w:r w:rsidR="00FE50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Meginness Adrian Alexander</w:t>
                                </w:r>
                              </w:ins>
                            </w:p>
                          </w:sdtContent>
                        </w:sdt>
                        <w:p w14:paraId="1CA62F81" w14:textId="77777777" w:rsidR="005D78A9" w:rsidRDefault="00045E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78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7A84" w14:textId="77777777" w:rsidR="005D78A9" w:rsidRDefault="005D78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1BCA7A84" w14:textId="77777777" w:rsidR="005D78A9" w:rsidRDefault="005D78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AEDA0" w14:textId="77777777" w:rsidR="005D78A9" w:rsidRDefault="00045ED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78A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14:paraId="7E9ACD91" w14:textId="77777777" w:rsidR="005D78A9" w:rsidRDefault="005D78A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9AEDA0" w14:textId="77777777" w:rsidR="005D78A9" w:rsidRDefault="00045ED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78A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14:paraId="7E9ACD91" w14:textId="77777777" w:rsidR="005D78A9" w:rsidRDefault="005D78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D2798" w14:textId="174EDF85" w:rsidR="00891819" w:rsidDel="00951F7C" w:rsidRDefault="00891819" w:rsidP="00951F7C">
          <w:pPr>
            <w:rPr>
              <w:del w:id="7" w:author="Meginness Adrian Alexander" w:date="2019-04-10T09:54:00Z"/>
            </w:rPr>
            <w:pPrChange w:id="8" w:author="Meginness Adrian Alexander" w:date="2019-04-10T09:54:00Z">
              <w:pPr/>
            </w:pPrChange>
          </w:pPr>
          <w:del w:id="9" w:author="Meginness Adrian Alexander" w:date="2019-04-10T09:54:00Z">
            <w:r w:rsidDel="00951F7C">
              <w:br w:type="page"/>
            </w:r>
          </w:del>
        </w:p>
        <w:customXmlDelRangeStart w:id="10" w:author="Meginness Adrian Alexander" w:date="2019-04-10T09:54:00Z"/>
      </w:sdtContent>
    </w:sdt>
    <w:customXmlDelRangeEnd w:id="10"/>
    <w:tbl>
      <w:tblPr>
        <w:tblStyle w:val="GridTable1Light"/>
        <w:tblpPr w:leftFromText="141" w:rightFromText="141" w:vertAnchor="text" w:horzAnchor="margin" w:tblpY="526"/>
        <w:tblW w:w="0" w:type="auto"/>
        <w:tblLook w:val="04A0" w:firstRow="1" w:lastRow="0" w:firstColumn="1" w:lastColumn="0" w:noHBand="0" w:noVBand="1"/>
        <w:tblPrChange w:id="11" w:author="Hildén Antti Juhani" w:date="2019-04-10T09:06:00Z">
          <w:tblPr>
            <w:tblStyle w:val="GridTable1Light"/>
            <w:tblpPr w:leftFromText="141" w:rightFromText="141" w:vertAnchor="text" w:horzAnchor="margin" w:tblpY="10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2">
          <w:tblGrid>
            <w:gridCol w:w="2337"/>
            <w:gridCol w:w="2337"/>
            <w:gridCol w:w="2338"/>
            <w:gridCol w:w="2338"/>
          </w:tblGrid>
        </w:tblGridChange>
      </w:tblGrid>
      <w:tr w:rsidR="005A0A9A" w:rsidDel="00951F7C" w14:paraId="05A24203" w14:textId="5E710E05" w:rsidTr="005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" w:author="Hildén Antti Juhani" w:date="2019-04-10T09:06:00Z"/>
          <w:del w:id="14" w:author="Meginness Adrian Alexander" w:date="2019-04-10T09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5" w:author="Hildén Antti Juhani" w:date="2019-04-10T09:06:00Z">
              <w:tcPr>
                <w:tcW w:w="2337" w:type="dxa"/>
              </w:tcPr>
            </w:tcPrChange>
          </w:tcPr>
          <w:p w14:paraId="5E88BBF4" w14:textId="59E46098" w:rsidR="005A0A9A" w:rsidDel="00951F7C" w:rsidRDefault="005A0A9A" w:rsidP="00951F7C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6" w:author="Hildén Antti Juhani" w:date="2019-04-10T09:06:00Z"/>
                <w:del w:id="17" w:author="Meginness Adrian Alexander" w:date="2019-04-10T09:54:00Z"/>
              </w:rPr>
              <w:pPrChange w:id="18" w:author="Meginness Adrian Alexander" w:date="2019-04-10T09:54:00Z">
                <w:pPr>
                  <w:framePr w:hSpace="141" w:wrap="around" w:vAnchor="text" w:hAnchor="margin" w:y="526"/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" w:author="Hildén Antti Juhani" w:date="2019-04-10T09:06:00Z">
              <w:del w:id="20" w:author="Meginness Adrian Alexander" w:date="2019-04-10T09:54:00Z">
                <w:r w:rsidDel="00951F7C">
                  <w:delText>Versio</w:delText>
                </w:r>
              </w:del>
            </w:ins>
          </w:p>
        </w:tc>
        <w:tc>
          <w:tcPr>
            <w:tcW w:w="2337" w:type="dxa"/>
            <w:tcPrChange w:id="21" w:author="Hildén Antti Juhani" w:date="2019-04-10T09:06:00Z">
              <w:tcPr>
                <w:tcW w:w="2337" w:type="dxa"/>
              </w:tcPr>
            </w:tcPrChange>
          </w:tcPr>
          <w:p w14:paraId="3E9F5F06" w14:textId="1465BC77" w:rsidR="005A0A9A" w:rsidDel="00951F7C" w:rsidRDefault="005A0A9A" w:rsidP="0095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2" w:author="Hildén Antti Juhani" w:date="2019-04-10T09:06:00Z"/>
                <w:del w:id="23" w:author="Meginness Adrian Alexander" w:date="2019-04-10T09:54:00Z"/>
              </w:rPr>
              <w:pPrChange w:id="24" w:author="Meginness Adrian Alexander" w:date="2019-04-10T09:54:00Z">
                <w:pPr>
                  <w:framePr w:hSpace="141" w:wrap="around" w:vAnchor="text" w:hAnchor="margin" w:y="526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" w:author="Hildén Antti Juhani" w:date="2019-04-10T09:06:00Z">
              <w:del w:id="26" w:author="Meginness Adrian Alexander" w:date="2019-04-10T09:54:00Z">
                <w:r w:rsidDel="00951F7C">
                  <w:delText>PVM</w:delText>
                </w:r>
              </w:del>
            </w:ins>
          </w:p>
        </w:tc>
        <w:tc>
          <w:tcPr>
            <w:tcW w:w="2338" w:type="dxa"/>
            <w:tcPrChange w:id="27" w:author="Hildén Antti Juhani" w:date="2019-04-10T09:06:00Z">
              <w:tcPr>
                <w:tcW w:w="2338" w:type="dxa"/>
              </w:tcPr>
            </w:tcPrChange>
          </w:tcPr>
          <w:p w14:paraId="030D4BCA" w14:textId="5F9AC6C1" w:rsidR="005A0A9A" w:rsidDel="00951F7C" w:rsidRDefault="005A0A9A" w:rsidP="0095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" w:author="Hildén Antti Juhani" w:date="2019-04-10T09:06:00Z"/>
                <w:del w:id="29" w:author="Meginness Adrian Alexander" w:date="2019-04-10T09:54:00Z"/>
              </w:rPr>
              <w:pPrChange w:id="30" w:author="Meginness Adrian Alexander" w:date="2019-04-10T09:54:00Z">
                <w:pPr>
                  <w:framePr w:hSpace="141" w:wrap="around" w:vAnchor="text" w:hAnchor="margin" w:y="526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1" w:author="Hildén Antti Juhani" w:date="2019-04-10T09:06:00Z">
              <w:del w:id="32" w:author="Meginness Adrian Alexander" w:date="2019-04-10T09:54:00Z">
                <w:r w:rsidDel="00951F7C">
                  <w:delText>Muutos</w:delText>
                </w:r>
              </w:del>
            </w:ins>
          </w:p>
        </w:tc>
        <w:tc>
          <w:tcPr>
            <w:tcW w:w="2338" w:type="dxa"/>
            <w:tcPrChange w:id="33" w:author="Hildén Antti Juhani" w:date="2019-04-10T09:06:00Z">
              <w:tcPr>
                <w:tcW w:w="2338" w:type="dxa"/>
              </w:tcPr>
            </w:tcPrChange>
          </w:tcPr>
          <w:p w14:paraId="3021395C" w14:textId="3D82CFF7" w:rsidR="005A0A9A" w:rsidDel="00951F7C" w:rsidRDefault="005A0A9A" w:rsidP="0095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" w:author="Hildén Antti Juhani" w:date="2019-04-10T09:06:00Z"/>
                <w:del w:id="35" w:author="Meginness Adrian Alexander" w:date="2019-04-10T09:54:00Z"/>
              </w:rPr>
              <w:pPrChange w:id="36" w:author="Meginness Adrian Alexander" w:date="2019-04-10T09:54:00Z">
                <w:pPr>
                  <w:framePr w:hSpace="141" w:wrap="around" w:vAnchor="text" w:hAnchor="margin" w:y="526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7" w:author="Hildén Antti Juhani" w:date="2019-04-10T09:06:00Z">
              <w:del w:id="38" w:author="Meginness Adrian Alexander" w:date="2019-04-10T09:54:00Z">
                <w:r w:rsidDel="00951F7C">
                  <w:delText>Tekijä</w:delText>
                </w:r>
              </w:del>
            </w:ins>
          </w:p>
        </w:tc>
      </w:tr>
      <w:tr w:rsidR="005A0A9A" w:rsidDel="00951F7C" w14:paraId="4241861A" w14:textId="4FBEF3CD" w:rsidTr="005A0A9A">
        <w:trPr>
          <w:ins w:id="39" w:author="Hildén Antti Juhani" w:date="2019-04-10T09:06:00Z"/>
          <w:del w:id="40" w:author="Meginness Adrian Alexander" w:date="2019-04-10T09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41" w:author="Hildén Antti Juhani" w:date="2019-04-10T09:06:00Z">
              <w:tcPr>
                <w:tcW w:w="2337" w:type="dxa"/>
              </w:tcPr>
            </w:tcPrChange>
          </w:tcPr>
          <w:p w14:paraId="3CCB316D" w14:textId="076A493A" w:rsidR="005A0A9A" w:rsidDel="00951F7C" w:rsidRDefault="005A0A9A" w:rsidP="00951F7C">
            <w:pPr>
              <w:rPr>
                <w:ins w:id="42" w:author="Hildén Antti Juhani" w:date="2019-04-10T09:06:00Z"/>
                <w:del w:id="43" w:author="Meginness Adrian Alexander" w:date="2019-04-10T09:54:00Z"/>
              </w:rPr>
              <w:pPrChange w:id="44" w:author="Meginness Adrian Alexander" w:date="2019-04-10T09:54:00Z">
                <w:pPr>
                  <w:framePr w:hSpace="141" w:wrap="around" w:vAnchor="text" w:hAnchor="margin" w:y="526"/>
                </w:pPr>
              </w:pPrChange>
            </w:pPr>
            <w:ins w:id="45" w:author="Hildén Antti Juhani" w:date="2019-04-10T09:06:00Z">
              <w:del w:id="46" w:author="Meginness Adrian Alexander" w:date="2019-04-10T09:54:00Z">
                <w:r w:rsidDel="00951F7C">
                  <w:delText>1</w:delText>
                </w:r>
              </w:del>
            </w:ins>
          </w:p>
        </w:tc>
        <w:tc>
          <w:tcPr>
            <w:tcW w:w="2337" w:type="dxa"/>
            <w:tcPrChange w:id="47" w:author="Hildén Antti Juhani" w:date="2019-04-10T09:06:00Z">
              <w:tcPr>
                <w:tcW w:w="2337" w:type="dxa"/>
              </w:tcPr>
            </w:tcPrChange>
          </w:tcPr>
          <w:p w14:paraId="5A33EF3F" w14:textId="6230F958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" w:author="Hildén Antti Juhani" w:date="2019-04-10T09:06:00Z"/>
                <w:del w:id="49" w:author="Meginness Adrian Alexander" w:date="2019-04-10T09:54:00Z"/>
              </w:rPr>
              <w:pPrChange w:id="50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1" w:author="Hildén Antti Juhani" w:date="2019-04-10T09:06:00Z">
              <w:del w:id="52" w:author="Meginness Adrian Alexander" w:date="2019-04-10T09:54:00Z">
                <w:r w:rsidDel="00951F7C">
                  <w:delText>29.3.2019</w:delText>
                </w:r>
              </w:del>
            </w:ins>
          </w:p>
        </w:tc>
        <w:tc>
          <w:tcPr>
            <w:tcW w:w="2338" w:type="dxa"/>
            <w:tcPrChange w:id="53" w:author="Hildén Antti Juhani" w:date="2019-04-10T09:06:00Z">
              <w:tcPr>
                <w:tcW w:w="2338" w:type="dxa"/>
              </w:tcPr>
            </w:tcPrChange>
          </w:tcPr>
          <w:p w14:paraId="156E3D20" w14:textId="5D6CC140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" w:author="Hildén Antti Juhani" w:date="2019-04-10T09:06:00Z"/>
                <w:del w:id="55" w:author="Meginness Adrian Alexander" w:date="2019-04-10T09:54:00Z"/>
              </w:rPr>
              <w:pPrChange w:id="56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7" w:author="Hildén Antti Juhani" w:date="2019-04-10T09:06:00Z">
              <w:del w:id="58" w:author="Meginness Adrian Alexander" w:date="2019-04-10T09:54:00Z">
                <w:r w:rsidDel="00951F7C">
                  <w:delText>Dokumentin luonti</w:delText>
                </w:r>
              </w:del>
            </w:ins>
          </w:p>
        </w:tc>
        <w:tc>
          <w:tcPr>
            <w:tcW w:w="2338" w:type="dxa"/>
            <w:tcPrChange w:id="59" w:author="Hildén Antti Juhani" w:date="2019-04-10T09:06:00Z">
              <w:tcPr>
                <w:tcW w:w="2338" w:type="dxa"/>
              </w:tcPr>
            </w:tcPrChange>
          </w:tcPr>
          <w:p w14:paraId="412BA40E" w14:textId="6D8CDB1E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" w:author="Hildén Antti Juhani" w:date="2019-04-10T09:06:00Z"/>
                <w:del w:id="61" w:author="Meginness Adrian Alexander" w:date="2019-04-10T09:54:00Z"/>
              </w:rPr>
              <w:pPrChange w:id="62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3" w:author="Hildén Antti Juhani" w:date="2019-04-10T09:06:00Z">
              <w:del w:id="64" w:author="Meginness Adrian Alexander" w:date="2019-04-10T09:54:00Z">
                <w:r w:rsidDel="00951F7C">
                  <w:delText>Antti</w:delText>
                </w:r>
              </w:del>
            </w:ins>
          </w:p>
        </w:tc>
      </w:tr>
      <w:tr w:rsidR="005A0A9A" w:rsidDel="00951F7C" w14:paraId="18CD0A72" w14:textId="6073870C" w:rsidTr="005A0A9A">
        <w:trPr>
          <w:ins w:id="65" w:author="Hildén Antti Juhani" w:date="2019-04-10T09:06:00Z"/>
          <w:del w:id="66" w:author="Meginness Adrian Alexander" w:date="2019-04-10T09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67" w:author="Hildén Antti Juhani" w:date="2019-04-10T09:06:00Z">
              <w:tcPr>
                <w:tcW w:w="2337" w:type="dxa"/>
              </w:tcPr>
            </w:tcPrChange>
          </w:tcPr>
          <w:p w14:paraId="66C26531" w14:textId="551AA1AA" w:rsidR="005A0A9A" w:rsidDel="00951F7C" w:rsidRDefault="005A0A9A" w:rsidP="00951F7C">
            <w:pPr>
              <w:rPr>
                <w:ins w:id="68" w:author="Hildén Antti Juhani" w:date="2019-04-10T09:06:00Z"/>
                <w:del w:id="69" w:author="Meginness Adrian Alexander" w:date="2019-04-10T09:54:00Z"/>
              </w:rPr>
              <w:pPrChange w:id="70" w:author="Meginness Adrian Alexander" w:date="2019-04-10T09:54:00Z">
                <w:pPr>
                  <w:framePr w:hSpace="141" w:wrap="around" w:vAnchor="text" w:hAnchor="margin" w:y="526"/>
                </w:pPr>
              </w:pPrChange>
            </w:pPr>
            <w:ins w:id="71" w:author="Hildén Antti Juhani" w:date="2019-04-10T09:06:00Z">
              <w:del w:id="72" w:author="Meginness Adrian Alexander" w:date="2019-04-10T09:54:00Z">
                <w:r w:rsidDel="00951F7C">
                  <w:delText>2</w:delText>
                </w:r>
              </w:del>
            </w:ins>
          </w:p>
        </w:tc>
        <w:tc>
          <w:tcPr>
            <w:tcW w:w="2337" w:type="dxa"/>
            <w:tcPrChange w:id="73" w:author="Hildén Antti Juhani" w:date="2019-04-10T09:06:00Z">
              <w:tcPr>
                <w:tcW w:w="2337" w:type="dxa"/>
              </w:tcPr>
            </w:tcPrChange>
          </w:tcPr>
          <w:p w14:paraId="4AB0E929" w14:textId="43B9BD26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Hildén Antti Juhani" w:date="2019-04-10T09:06:00Z"/>
                <w:del w:id="75" w:author="Meginness Adrian Alexander" w:date="2019-04-10T09:54:00Z"/>
              </w:rPr>
              <w:pPrChange w:id="76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7" w:author="Hildén Antti Juhani" w:date="2019-04-10T09:06:00Z">
              <w:del w:id="78" w:author="Meginness Adrian Alexander" w:date="2019-04-10T09:54:00Z">
                <w:r w:rsidDel="00951F7C">
                  <w:delText>3.4.2019</w:delText>
                </w:r>
              </w:del>
            </w:ins>
          </w:p>
        </w:tc>
        <w:tc>
          <w:tcPr>
            <w:tcW w:w="2338" w:type="dxa"/>
            <w:tcPrChange w:id="79" w:author="Hildén Antti Juhani" w:date="2019-04-10T09:06:00Z">
              <w:tcPr>
                <w:tcW w:w="2338" w:type="dxa"/>
              </w:tcPr>
            </w:tcPrChange>
          </w:tcPr>
          <w:p w14:paraId="7FED93FF" w14:textId="019D72B9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" w:author="Hildén Antti Juhani" w:date="2019-04-10T09:06:00Z"/>
                <w:del w:id="81" w:author="Meginness Adrian Alexander" w:date="2019-04-10T09:54:00Z"/>
              </w:rPr>
              <w:pPrChange w:id="82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3" w:author="Hildén Antti Juhani" w:date="2019-04-10T09:06:00Z">
              <w:del w:id="84" w:author="Meginness Adrian Alexander" w:date="2019-04-10T09:54:00Z">
                <w:r w:rsidDel="00951F7C">
                  <w:delText>Muokkaus ja asioiden lisäys</w:delText>
                </w:r>
              </w:del>
            </w:ins>
          </w:p>
        </w:tc>
        <w:tc>
          <w:tcPr>
            <w:tcW w:w="2338" w:type="dxa"/>
            <w:tcPrChange w:id="85" w:author="Hildén Antti Juhani" w:date="2019-04-10T09:06:00Z">
              <w:tcPr>
                <w:tcW w:w="2338" w:type="dxa"/>
              </w:tcPr>
            </w:tcPrChange>
          </w:tcPr>
          <w:p w14:paraId="58539020" w14:textId="0628A5F6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Hildén Antti Juhani" w:date="2019-04-10T09:06:00Z"/>
                <w:del w:id="87" w:author="Meginness Adrian Alexander" w:date="2019-04-10T09:54:00Z"/>
              </w:rPr>
              <w:pPrChange w:id="88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9" w:author="Hildén Antti Juhani" w:date="2019-04-10T09:06:00Z">
              <w:del w:id="90" w:author="Meginness Adrian Alexander" w:date="2019-04-10T09:54:00Z">
                <w:r w:rsidDel="00951F7C">
                  <w:delText>Antti</w:delText>
                </w:r>
              </w:del>
            </w:ins>
          </w:p>
        </w:tc>
      </w:tr>
      <w:tr w:rsidR="005A0A9A" w:rsidDel="00951F7C" w14:paraId="1519C60E" w14:textId="5D18DB60" w:rsidTr="005A0A9A">
        <w:trPr>
          <w:ins w:id="91" w:author="Hildén Antti Juhani" w:date="2019-04-10T09:06:00Z"/>
          <w:del w:id="92" w:author="Meginness Adrian Alexander" w:date="2019-04-10T09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93" w:author="Hildén Antti Juhani" w:date="2019-04-10T09:06:00Z">
              <w:tcPr>
                <w:tcW w:w="2337" w:type="dxa"/>
              </w:tcPr>
            </w:tcPrChange>
          </w:tcPr>
          <w:p w14:paraId="0D1683B2" w14:textId="5FA7B6D4" w:rsidR="005A0A9A" w:rsidDel="00951F7C" w:rsidRDefault="005A0A9A" w:rsidP="00951F7C">
            <w:pPr>
              <w:rPr>
                <w:ins w:id="94" w:author="Hildén Antti Juhani" w:date="2019-04-10T09:06:00Z"/>
                <w:del w:id="95" w:author="Meginness Adrian Alexander" w:date="2019-04-10T09:54:00Z"/>
              </w:rPr>
              <w:pPrChange w:id="96" w:author="Meginness Adrian Alexander" w:date="2019-04-10T09:54:00Z">
                <w:pPr>
                  <w:framePr w:hSpace="141" w:wrap="around" w:vAnchor="text" w:hAnchor="margin" w:y="526"/>
                </w:pPr>
              </w:pPrChange>
            </w:pPr>
            <w:ins w:id="97" w:author="Hildén Antti Juhani" w:date="2019-04-10T09:06:00Z">
              <w:del w:id="98" w:author="Meginness Adrian Alexander" w:date="2019-04-10T09:54:00Z">
                <w:r w:rsidDel="00951F7C">
                  <w:delText>3</w:delText>
                </w:r>
              </w:del>
            </w:ins>
          </w:p>
        </w:tc>
        <w:tc>
          <w:tcPr>
            <w:tcW w:w="2337" w:type="dxa"/>
            <w:tcPrChange w:id="99" w:author="Hildén Antti Juhani" w:date="2019-04-10T09:06:00Z">
              <w:tcPr>
                <w:tcW w:w="2337" w:type="dxa"/>
              </w:tcPr>
            </w:tcPrChange>
          </w:tcPr>
          <w:p w14:paraId="33C6F3B2" w14:textId="54667B3E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" w:author="Hildén Antti Juhani" w:date="2019-04-10T09:06:00Z"/>
                <w:del w:id="101" w:author="Meginness Adrian Alexander" w:date="2019-04-10T09:54:00Z"/>
              </w:rPr>
              <w:pPrChange w:id="102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03" w:author="Hildén Antti Juhani" w:date="2019-04-10T09:06:00Z">
              <w:del w:id="104" w:author="Meginness Adrian Alexander" w:date="2019-04-10T09:54:00Z">
                <w:r w:rsidDel="00951F7C">
                  <w:delText>10.4.2019</w:delText>
                </w:r>
              </w:del>
            </w:ins>
          </w:p>
        </w:tc>
        <w:tc>
          <w:tcPr>
            <w:tcW w:w="2338" w:type="dxa"/>
            <w:tcPrChange w:id="105" w:author="Hildén Antti Juhani" w:date="2019-04-10T09:06:00Z">
              <w:tcPr>
                <w:tcW w:w="2338" w:type="dxa"/>
              </w:tcPr>
            </w:tcPrChange>
          </w:tcPr>
          <w:p w14:paraId="727FB7B2" w14:textId="6CA3F563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" w:author="Hildén Antti Juhani" w:date="2019-04-10T09:06:00Z"/>
                <w:del w:id="107" w:author="Meginness Adrian Alexander" w:date="2019-04-10T09:54:00Z"/>
              </w:rPr>
              <w:pPrChange w:id="108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09" w:author="Hildén Antti Juhani" w:date="2019-04-10T09:06:00Z">
              <w:del w:id="110" w:author="Meginness Adrian Alexander" w:date="2019-04-10T09:54:00Z">
                <w:r w:rsidDel="00951F7C">
                  <w:delText>Eerikin kommenttien mukaan korjaus</w:delText>
                </w:r>
              </w:del>
            </w:ins>
          </w:p>
        </w:tc>
        <w:tc>
          <w:tcPr>
            <w:tcW w:w="2338" w:type="dxa"/>
            <w:tcPrChange w:id="111" w:author="Hildén Antti Juhani" w:date="2019-04-10T09:06:00Z">
              <w:tcPr>
                <w:tcW w:w="2338" w:type="dxa"/>
              </w:tcPr>
            </w:tcPrChange>
          </w:tcPr>
          <w:p w14:paraId="28B7252C" w14:textId="38096FF5" w:rsidR="005A0A9A" w:rsidDel="00951F7C" w:rsidRDefault="005A0A9A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" w:author="Hildén Antti Juhani" w:date="2019-04-10T09:06:00Z"/>
                <w:del w:id="113" w:author="Meginness Adrian Alexander" w:date="2019-04-10T09:54:00Z"/>
              </w:rPr>
              <w:pPrChange w:id="114" w:author="Meginness Adrian Alexander" w:date="2019-04-10T09:54:00Z">
                <w:pPr>
                  <w:framePr w:hSpace="141" w:wrap="around" w:vAnchor="text" w:hAnchor="margin" w:y="52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5" w:author="Hildén Antti Juhani" w:date="2019-04-10T09:06:00Z">
              <w:del w:id="116" w:author="Meginness Adrian Alexander" w:date="2019-04-10T09:54:00Z">
                <w:r w:rsidDel="00951F7C">
                  <w:delText>Antti</w:delText>
                </w:r>
              </w:del>
            </w:ins>
          </w:p>
        </w:tc>
      </w:tr>
    </w:tbl>
    <w:p w14:paraId="6FA7ECF6" w14:textId="57A92BD2" w:rsidR="005A0A9A" w:rsidDel="00951F7C" w:rsidRDefault="005A0A9A" w:rsidP="00951F7C">
      <w:pPr>
        <w:rPr>
          <w:ins w:id="117" w:author="Hildén Antti Juhani" w:date="2019-04-10T09:06:00Z"/>
          <w:del w:id="118" w:author="Meginness Adrian Alexander" w:date="2019-04-10T09:54:00Z"/>
        </w:rPr>
        <w:pPrChange w:id="119" w:author="Meginness Adrian Alexander" w:date="2019-04-10T09:54:00Z">
          <w:pPr/>
        </w:pPrChange>
      </w:pPr>
      <w:ins w:id="120" w:author="Hildén Antti Juhani" w:date="2019-04-10T09:06:00Z">
        <w:del w:id="121" w:author="Meginness Adrian Alexander" w:date="2019-04-10T09:54:00Z">
          <w:r w:rsidDel="00951F7C">
            <w:delText>Versionhallinta</w:delText>
          </w:r>
        </w:del>
      </w:ins>
    </w:p>
    <w:p w14:paraId="746B9586" w14:textId="1465FB8C" w:rsidR="005A0A9A" w:rsidDel="00951F7C" w:rsidRDefault="007B2E64" w:rsidP="00951F7C">
      <w:pPr>
        <w:rPr>
          <w:ins w:id="122" w:author="Hildén Antti Juhani" w:date="2019-04-10T09:06:00Z"/>
          <w:del w:id="123" w:author="Meginness Adrian Alexander" w:date="2019-04-10T09:54:00Z"/>
        </w:rPr>
        <w:pPrChange w:id="124" w:author="Meginness Adrian Alexander" w:date="2019-04-10T09:54:00Z">
          <w:pPr/>
        </w:pPrChange>
      </w:pPr>
      <w:del w:id="125" w:author="Meginness Adrian Alexander" w:date="2019-04-10T09:54:00Z">
        <w:r w:rsidDel="00951F7C">
          <w:delText>Versionhallinta</w:delText>
        </w:r>
      </w:del>
      <w:ins w:id="126" w:author="Hildén Antti Juhani" w:date="2019-04-10T09:06:00Z">
        <w:del w:id="127" w:author="Meginness Adrian Alexander" w:date="2019-04-10T09:54:00Z">
          <w:r w:rsidR="005A0A9A" w:rsidDel="00951F7C">
            <w:br w:type="page"/>
          </w:r>
        </w:del>
      </w:ins>
    </w:p>
    <w:p w14:paraId="5F565443" w14:textId="276FF6E3" w:rsidR="005A0A9A" w:rsidDel="00951F7C" w:rsidRDefault="005A0A9A" w:rsidP="00951F7C">
      <w:pPr>
        <w:rPr>
          <w:del w:id="128" w:author="Meginness Adrian Alexander" w:date="2019-04-10T09:54:00Z"/>
        </w:rPr>
        <w:pPrChange w:id="129" w:author="Meginness Adrian Alexander" w:date="2019-04-10T09:54:00Z">
          <w:pPr/>
        </w:pPrChange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Del="00951F7C" w14:paraId="040412CC" w14:textId="4821D5C8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30" w:author="Meginness Adrian Alexander" w:date="2019-04-10T09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56F56" w14:textId="1806E01E" w:rsidR="007B2E64" w:rsidDel="00951F7C" w:rsidRDefault="007B2E64" w:rsidP="00951F7C">
            <w:pPr>
              <w:rPr>
                <w:del w:id="131" w:author="Meginness Adrian Alexander" w:date="2019-04-10T09:54:00Z"/>
              </w:rPr>
              <w:pPrChange w:id="132" w:author="Meginness Adrian Alexander" w:date="2019-04-10T09:54:00Z">
                <w:pPr/>
              </w:pPrChange>
            </w:pPr>
            <w:del w:id="133" w:author="Meginness Adrian Alexander" w:date="2019-04-10T09:54:00Z">
              <w:r w:rsidDel="00951F7C">
                <w:delText>Versio</w:delText>
              </w:r>
            </w:del>
          </w:p>
        </w:tc>
        <w:tc>
          <w:tcPr>
            <w:tcW w:w="2337" w:type="dxa"/>
          </w:tcPr>
          <w:p w14:paraId="298D0FA2" w14:textId="0EB47CBD" w:rsidR="007B2E64" w:rsidDel="00951F7C" w:rsidRDefault="007B2E64" w:rsidP="0095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34" w:author="Meginness Adrian Alexander" w:date="2019-04-10T09:54:00Z"/>
              </w:rPr>
              <w:pPrChange w:id="135" w:author="Meginness Adrian Alexander" w:date="2019-04-10T09:54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36" w:author="Meginness Adrian Alexander" w:date="2019-04-10T09:54:00Z">
              <w:r w:rsidDel="00951F7C">
                <w:delText>PVM</w:delText>
              </w:r>
            </w:del>
          </w:p>
        </w:tc>
        <w:tc>
          <w:tcPr>
            <w:tcW w:w="2338" w:type="dxa"/>
          </w:tcPr>
          <w:p w14:paraId="239D8814" w14:textId="61E77A50" w:rsidR="007B2E64" w:rsidDel="00951F7C" w:rsidRDefault="007B2E64" w:rsidP="0095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37" w:author="Meginness Adrian Alexander" w:date="2019-04-10T09:54:00Z"/>
              </w:rPr>
              <w:pPrChange w:id="138" w:author="Meginness Adrian Alexander" w:date="2019-04-10T09:54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39" w:author="Meginness Adrian Alexander" w:date="2019-04-10T09:54:00Z">
              <w:r w:rsidDel="00951F7C">
                <w:delText>Muutos</w:delText>
              </w:r>
            </w:del>
          </w:p>
        </w:tc>
        <w:tc>
          <w:tcPr>
            <w:tcW w:w="2338" w:type="dxa"/>
          </w:tcPr>
          <w:p w14:paraId="6D7A3304" w14:textId="6EC9A091" w:rsidR="007B2E64" w:rsidDel="00951F7C" w:rsidRDefault="007B2E64" w:rsidP="0095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0" w:author="Meginness Adrian Alexander" w:date="2019-04-10T09:54:00Z"/>
              </w:rPr>
              <w:pPrChange w:id="141" w:author="Meginness Adrian Alexander" w:date="2019-04-10T09:54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42" w:author="Meginness Adrian Alexander" w:date="2019-04-10T09:54:00Z">
              <w:r w:rsidDel="00951F7C">
                <w:delText>Tekijä</w:delText>
              </w:r>
            </w:del>
          </w:p>
        </w:tc>
      </w:tr>
      <w:tr w:rsidR="007B2E64" w:rsidDel="00951F7C" w14:paraId="32B7C574" w14:textId="1C19CC2F" w:rsidTr="007B2E64">
        <w:trPr>
          <w:del w:id="143" w:author="Meginness Adrian Alexander" w:date="2019-04-10T09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51D6C8" w14:textId="5F2F43D7" w:rsidR="007B2E64" w:rsidDel="00951F7C" w:rsidRDefault="007B2E64" w:rsidP="00951F7C">
            <w:pPr>
              <w:rPr>
                <w:del w:id="144" w:author="Meginness Adrian Alexander" w:date="2019-04-10T09:54:00Z"/>
              </w:rPr>
              <w:pPrChange w:id="145" w:author="Meginness Adrian Alexander" w:date="2019-04-10T09:54:00Z">
                <w:pPr/>
              </w:pPrChange>
            </w:pPr>
            <w:del w:id="146" w:author="Meginness Adrian Alexander" w:date="2019-04-10T09:54:00Z">
              <w:r w:rsidDel="00951F7C">
                <w:delText>1</w:delText>
              </w:r>
            </w:del>
          </w:p>
        </w:tc>
        <w:tc>
          <w:tcPr>
            <w:tcW w:w="2337" w:type="dxa"/>
          </w:tcPr>
          <w:p w14:paraId="7DA972BF" w14:textId="483BA280" w:rsidR="007B2E64" w:rsidDel="00951F7C" w:rsidRDefault="007B2E64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7" w:author="Meginness Adrian Alexander" w:date="2019-04-10T09:54:00Z"/>
              </w:rPr>
              <w:pPrChange w:id="148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49" w:author="Meginness Adrian Alexander" w:date="2019-04-10T09:54:00Z">
              <w:r w:rsidDel="00951F7C">
                <w:delText>29.3.2019</w:delText>
              </w:r>
            </w:del>
          </w:p>
        </w:tc>
        <w:tc>
          <w:tcPr>
            <w:tcW w:w="2338" w:type="dxa"/>
          </w:tcPr>
          <w:p w14:paraId="68A3FD26" w14:textId="3BAD623F" w:rsidR="007B2E64" w:rsidDel="00951F7C" w:rsidRDefault="007B2E64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0" w:author="Meginness Adrian Alexander" w:date="2019-04-10T09:54:00Z"/>
              </w:rPr>
              <w:pPrChange w:id="151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52" w:author="Meginness Adrian Alexander" w:date="2019-04-10T09:54:00Z">
              <w:r w:rsidDel="00951F7C">
                <w:delText xml:space="preserve">Dokumentin </w:delText>
              </w:r>
              <w:r w:rsidR="0001423C" w:rsidDel="00951F7C">
                <w:delText>luonti</w:delText>
              </w:r>
            </w:del>
          </w:p>
        </w:tc>
        <w:tc>
          <w:tcPr>
            <w:tcW w:w="2338" w:type="dxa"/>
          </w:tcPr>
          <w:p w14:paraId="76338D11" w14:textId="3C016202" w:rsidR="007B2E64" w:rsidDel="00951F7C" w:rsidRDefault="007B2E64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3" w:author="Meginness Adrian Alexander" w:date="2019-04-10T09:54:00Z"/>
              </w:rPr>
              <w:pPrChange w:id="154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55" w:author="Meginness Adrian Alexander" w:date="2019-04-10T09:54:00Z">
              <w:r w:rsidDel="00951F7C">
                <w:delText>Antti</w:delText>
              </w:r>
            </w:del>
          </w:p>
        </w:tc>
      </w:tr>
      <w:tr w:rsidR="007B2E64" w:rsidDel="00951F7C" w14:paraId="57C80E95" w14:textId="631A2109" w:rsidTr="007B2E64">
        <w:trPr>
          <w:del w:id="156" w:author="Meginness Adrian Alexander" w:date="2019-04-10T09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1ECBC8" w14:textId="2F08E8C7" w:rsidR="007B2E64" w:rsidDel="00951F7C" w:rsidRDefault="0001423C" w:rsidP="00951F7C">
            <w:pPr>
              <w:rPr>
                <w:del w:id="157" w:author="Meginness Adrian Alexander" w:date="2019-04-10T09:54:00Z"/>
              </w:rPr>
              <w:pPrChange w:id="158" w:author="Meginness Adrian Alexander" w:date="2019-04-10T09:54:00Z">
                <w:pPr/>
              </w:pPrChange>
            </w:pPr>
            <w:del w:id="159" w:author="Meginness Adrian Alexander" w:date="2019-04-10T09:54:00Z">
              <w:r w:rsidDel="00951F7C">
                <w:delText>2</w:delText>
              </w:r>
            </w:del>
          </w:p>
        </w:tc>
        <w:tc>
          <w:tcPr>
            <w:tcW w:w="2337" w:type="dxa"/>
          </w:tcPr>
          <w:p w14:paraId="6B7C8CEC" w14:textId="63D74245" w:rsidR="007B2E64" w:rsidDel="00951F7C" w:rsidRDefault="0001423C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0" w:author="Meginness Adrian Alexander" w:date="2019-04-10T09:54:00Z"/>
              </w:rPr>
              <w:pPrChange w:id="161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62" w:author="Meginness Adrian Alexander" w:date="2019-04-10T09:54:00Z">
              <w:r w:rsidDel="00951F7C">
                <w:delText>3.4.2019</w:delText>
              </w:r>
            </w:del>
          </w:p>
        </w:tc>
        <w:tc>
          <w:tcPr>
            <w:tcW w:w="2338" w:type="dxa"/>
          </w:tcPr>
          <w:p w14:paraId="24372EB3" w14:textId="73B1FE58" w:rsidR="007B2E64" w:rsidDel="00951F7C" w:rsidRDefault="0001423C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3" w:author="Meginness Adrian Alexander" w:date="2019-04-10T09:54:00Z"/>
              </w:rPr>
              <w:pPrChange w:id="164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65" w:author="Meginness Adrian Alexander" w:date="2019-04-10T09:54:00Z">
              <w:r w:rsidDel="00951F7C">
                <w:delText>Muokkaus ja asioiden lisäys</w:delText>
              </w:r>
            </w:del>
          </w:p>
        </w:tc>
        <w:tc>
          <w:tcPr>
            <w:tcW w:w="2338" w:type="dxa"/>
          </w:tcPr>
          <w:p w14:paraId="74075155" w14:textId="165F5A5B" w:rsidR="007B2E64" w:rsidDel="00951F7C" w:rsidRDefault="0001423C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6" w:author="Meginness Adrian Alexander" w:date="2019-04-10T09:54:00Z"/>
              </w:rPr>
              <w:pPrChange w:id="167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68" w:author="Meginness Adrian Alexander" w:date="2019-04-10T09:54:00Z">
              <w:r w:rsidDel="00951F7C">
                <w:delText>Antti</w:delText>
              </w:r>
            </w:del>
          </w:p>
        </w:tc>
      </w:tr>
      <w:tr w:rsidR="007B2E64" w:rsidDel="00951F7C" w14:paraId="453E6BC8" w14:textId="4B77EE3E" w:rsidTr="007B2E64">
        <w:trPr>
          <w:del w:id="169" w:author="Meginness Adrian Alexander" w:date="2019-04-10T09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448C4" w14:textId="7C723726" w:rsidR="007B2E64" w:rsidDel="00951F7C" w:rsidRDefault="007B2E64" w:rsidP="00951F7C">
            <w:pPr>
              <w:rPr>
                <w:del w:id="170" w:author="Meginness Adrian Alexander" w:date="2019-04-10T09:54:00Z"/>
              </w:rPr>
              <w:pPrChange w:id="171" w:author="Meginness Adrian Alexander" w:date="2019-04-10T09:54:00Z">
                <w:pPr/>
              </w:pPrChange>
            </w:pPr>
          </w:p>
        </w:tc>
        <w:tc>
          <w:tcPr>
            <w:tcW w:w="2337" w:type="dxa"/>
          </w:tcPr>
          <w:p w14:paraId="40C84A7D" w14:textId="44BAA7B0" w:rsidR="007B2E64" w:rsidDel="00951F7C" w:rsidRDefault="007B2E64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2" w:author="Meginness Adrian Alexander" w:date="2019-04-10T09:54:00Z"/>
              </w:rPr>
              <w:pPrChange w:id="173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2338" w:type="dxa"/>
          </w:tcPr>
          <w:p w14:paraId="5EDE7B98" w14:textId="47BFE095" w:rsidR="007B2E64" w:rsidDel="00951F7C" w:rsidRDefault="007B2E64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4" w:author="Meginness Adrian Alexander" w:date="2019-04-10T09:54:00Z"/>
              </w:rPr>
              <w:pPrChange w:id="175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2338" w:type="dxa"/>
          </w:tcPr>
          <w:p w14:paraId="18385C6C" w14:textId="27177F35" w:rsidR="007B2E64" w:rsidDel="00951F7C" w:rsidRDefault="007B2E64" w:rsidP="009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6" w:author="Meginness Adrian Alexander" w:date="2019-04-10T09:54:00Z"/>
              </w:rPr>
              <w:pPrChange w:id="177" w:author="Meginness Adrian Alexander" w:date="2019-04-10T09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</w:tbl>
    <w:customXmlDelRangeStart w:id="178" w:author="Meginness Adrian Alexander" w:date="2019-04-10T09:54:00Z"/>
    <w:sdt>
      <w:sdt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DelRangeEnd w:id="178"/>
        <w:commentRangeStart w:id="179" w:displacedByCustomXml="prev"/>
        <w:p w14:paraId="06B9BB9D" w14:textId="1A4B0708" w:rsidR="00926DC8" w:rsidDel="00951F7C" w:rsidRDefault="00926DC8" w:rsidP="00951F7C">
          <w:pPr>
            <w:rPr>
              <w:del w:id="180" w:author="Meginness Adrian Alexander" w:date="2019-04-10T09:54:00Z"/>
            </w:rPr>
            <w:pPrChange w:id="181" w:author="Meginness Adrian Alexander" w:date="2019-04-10T09:54:00Z">
              <w:pPr>
                <w:pStyle w:val="TOCHeading"/>
              </w:pPr>
            </w:pPrChange>
          </w:pPr>
          <w:del w:id="182" w:author="Meginness Adrian Alexander" w:date="2019-04-10T09:54:00Z">
            <w:r w:rsidDel="00951F7C">
              <w:delText>Sisällys</w:delText>
            </w:r>
            <w:commentRangeEnd w:id="179"/>
            <w:r w:rsidR="008F55D2" w:rsidDel="00951F7C">
              <w:rPr>
                <w:rStyle w:val="CommentReference"/>
              </w:rPr>
              <w:commentReference w:id="179"/>
            </w:r>
          </w:del>
        </w:p>
        <w:p w14:paraId="1E5F355A" w14:textId="3F7C59A3" w:rsidR="005D78A9" w:rsidDel="00951F7C" w:rsidRDefault="00926DC8" w:rsidP="00951F7C">
          <w:pPr>
            <w:rPr>
              <w:del w:id="183" w:author="Meginness Adrian Alexander" w:date="2019-04-10T09:54:00Z"/>
              <w:rFonts w:eastAsiaTheme="minorEastAsia"/>
              <w:noProof/>
              <w:lang w:val="fi-FI" w:eastAsia="fi-FI"/>
            </w:rPr>
            <w:pPrChange w:id="184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185" w:author="Meginness Adrian Alexander" w:date="2019-04-10T09:54:00Z">
            <w:r w:rsidDel="00951F7C">
              <w:rPr>
                <w:b/>
                <w:bCs/>
              </w:rPr>
              <w:fldChar w:fldCharType="begin"/>
            </w:r>
            <w:r w:rsidDel="00951F7C">
              <w:rPr>
                <w:b/>
                <w:bCs/>
              </w:rPr>
              <w:delInstrText xml:space="preserve"> TOC \o "1-3" \h \z \u </w:delInstrText>
            </w:r>
            <w:r w:rsidDel="00951F7C">
              <w:rPr>
                <w:b/>
                <w:bCs/>
              </w:rPr>
              <w:fldChar w:fldCharType="separate"/>
            </w:r>
            <w:r w:rsidR="00045ED1" w:rsidDel="00951F7C">
              <w:fldChar w:fldCharType="begin"/>
            </w:r>
            <w:r w:rsidR="00045ED1" w:rsidDel="00951F7C">
              <w:delInstrText xml:space="preserve"> HYPERLINK \l "_Toc5192378" </w:delInstrText>
            </w:r>
            <w:r w:rsidR="00045ED1"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1. Johdanto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_Toc5192378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3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R="00045ED1" w:rsidDel="00951F7C">
              <w:rPr>
                <w:noProof/>
              </w:rPr>
              <w:fldChar w:fldCharType="end"/>
            </w:r>
          </w:del>
        </w:p>
        <w:p w14:paraId="458E83D4" w14:textId="3B564233" w:rsidR="005D78A9" w:rsidDel="00951F7C" w:rsidRDefault="00045ED1" w:rsidP="00951F7C">
          <w:pPr>
            <w:rPr>
              <w:del w:id="186" w:author="Meginness Adrian Alexander" w:date="2019-04-10T09:54:00Z"/>
              <w:rFonts w:eastAsiaTheme="minorEastAsia"/>
              <w:noProof/>
              <w:lang w:val="fi-FI" w:eastAsia="fi-FI"/>
            </w:rPr>
            <w:pPrChange w:id="187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188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"_Toc5192379"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1.1 Tausta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_Toc5192379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3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07643675" w14:textId="3BDF3132" w:rsidR="005D78A9" w:rsidDel="00951F7C" w:rsidRDefault="00045ED1" w:rsidP="00951F7C">
          <w:pPr>
            <w:rPr>
              <w:del w:id="189" w:author="Meginness Adrian Alexander" w:date="2019-04-10T09:54:00Z"/>
              <w:rFonts w:eastAsiaTheme="minorEastAsia"/>
              <w:noProof/>
              <w:lang w:val="fi-FI" w:eastAsia="fi-FI"/>
            </w:rPr>
            <w:pPrChange w:id="190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191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"_Toc5192380"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1.2 Dokumenttien tarkoitus ja kattavuus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_Toc5192380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3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2A89E333" w14:textId="4D71ABA0" w:rsidR="005D78A9" w:rsidDel="00951F7C" w:rsidRDefault="00045ED1" w:rsidP="00951F7C">
          <w:pPr>
            <w:rPr>
              <w:del w:id="192" w:author="Meginness Adrian Alexander" w:date="2019-04-10T09:54:00Z"/>
              <w:rFonts w:eastAsiaTheme="minorEastAsia"/>
              <w:noProof/>
              <w:lang w:val="fi-FI" w:eastAsia="fi-FI"/>
            </w:rPr>
            <w:pPrChange w:id="193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194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"_Toc5192381"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1.3 Tuotteen yleiskuvaus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_Toc5192381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3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06DDD3F4" w14:textId="44CB3312" w:rsidR="005D78A9" w:rsidDel="00951F7C" w:rsidRDefault="00045ED1" w:rsidP="00951F7C">
          <w:pPr>
            <w:rPr>
              <w:del w:id="195" w:author="Meginness Adrian Alexander" w:date="2019-04-10T09:54:00Z"/>
              <w:rFonts w:eastAsiaTheme="minorEastAsia"/>
              <w:noProof/>
              <w:lang w:val="fi-FI" w:eastAsia="fi-FI"/>
            </w:rPr>
            <w:pPrChange w:id="196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197" w:author="Meginness Adrian Alexander" w:date="2019-04-10T09:54:00Z">
            <w:r w:rsidDel="00951F7C">
              <w:fldChar w:fldCharType="begin"/>
            </w:r>
            <w:r w:rsidDel="00951F7C">
              <w:delInstrText xml:space="preserve"> HY</w:delInstrText>
            </w:r>
            <w:r w:rsidDel="00951F7C">
              <w:delInstrText xml:space="preserve">PERLINK \l "_Toc5192382"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2. Käsitteet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_Toc5192382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3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0718E281" w14:textId="0DD4F617" w:rsidR="005D78A9" w:rsidDel="00951F7C" w:rsidRDefault="00045ED1" w:rsidP="00951F7C">
          <w:pPr>
            <w:rPr>
              <w:del w:id="198" w:author="Meginness Adrian Alexander" w:date="2019-04-10T09:54:00Z"/>
              <w:rFonts w:eastAsiaTheme="minorEastAsia"/>
              <w:noProof/>
              <w:lang w:val="fi-FI" w:eastAsia="fi-FI"/>
            </w:rPr>
            <w:pPrChange w:id="199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00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"_Toc5192383"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3. Tiedot ja tietokannat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_Toc5192383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60B61E71" w14:textId="5F0FFD4D" w:rsidR="005D78A9" w:rsidDel="00951F7C" w:rsidRDefault="00045ED1" w:rsidP="00951F7C">
          <w:pPr>
            <w:rPr>
              <w:del w:id="201" w:author="Meginness Adrian Alexander" w:date="2019-04-10T09:54:00Z"/>
              <w:rFonts w:eastAsiaTheme="minorEastAsia"/>
              <w:noProof/>
              <w:lang w:val="fi-FI" w:eastAsia="fi-FI"/>
            </w:rPr>
            <w:pPrChange w:id="202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03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"_Toc5192384"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3.1 ER-kaavio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_Toc5192384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45BABC01" w14:textId="0FF3E7C9" w:rsidR="005D78A9" w:rsidDel="00951F7C" w:rsidRDefault="00045ED1" w:rsidP="00951F7C">
          <w:pPr>
            <w:rPr>
              <w:del w:id="204" w:author="Meginness Adrian Alexander" w:date="2019-04-10T09:54:00Z"/>
              <w:rFonts w:eastAsiaTheme="minorEastAsia"/>
              <w:noProof/>
              <w:lang w:val="fi-FI" w:eastAsia="fi-FI"/>
            </w:rPr>
            <w:pPrChange w:id="205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06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"_Toc5192385"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3.2 Tietokantakaavio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_Toc5192385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5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27CB3BDF" w14:textId="52B255C6" w:rsidR="005D78A9" w:rsidDel="00951F7C" w:rsidRDefault="00045ED1" w:rsidP="00951F7C">
          <w:pPr>
            <w:rPr>
              <w:del w:id="207" w:author="Meginness Adrian Alexander" w:date="2019-04-10T09:54:00Z"/>
              <w:rFonts w:eastAsiaTheme="minorEastAsia"/>
              <w:noProof/>
              <w:lang w:val="fi-FI" w:eastAsia="fi-FI"/>
            </w:rPr>
            <w:pPrChange w:id="208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09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"_Toc5192386"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4. Näyttökartat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_Toc5192386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6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3AC494C2" w14:textId="2968326B" w:rsidR="005D78A9" w:rsidDel="00951F7C" w:rsidRDefault="00045ED1" w:rsidP="00951F7C">
          <w:pPr>
            <w:rPr>
              <w:del w:id="210" w:author="Meginness Adrian Alexander" w:date="2019-04-10T09:54:00Z"/>
              <w:rFonts w:eastAsiaTheme="minorEastAsia"/>
              <w:noProof/>
              <w:lang w:val="fi-FI" w:eastAsia="fi-FI"/>
            </w:rPr>
            <w:pPrChange w:id="211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12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"_Toc5192387"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4.1 Pääkäyttäjä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_Toc5192387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6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228B998A" w14:textId="53DCE9B8" w:rsidR="005D78A9" w:rsidDel="00951F7C" w:rsidRDefault="00045ED1" w:rsidP="00951F7C">
          <w:pPr>
            <w:rPr>
              <w:del w:id="213" w:author="Meginness Adrian Alexander" w:date="2019-04-10T09:54:00Z"/>
              <w:rFonts w:eastAsiaTheme="minorEastAsia"/>
              <w:noProof/>
              <w:lang w:val="fi-FI" w:eastAsia="fi-FI"/>
            </w:rPr>
            <w:pPrChange w:id="214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15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"_Toc5192388"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4.2 Joulupukki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_Toc5192388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6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608E0C69" w14:textId="1B366805" w:rsidR="005D78A9" w:rsidDel="00951F7C" w:rsidRDefault="00045ED1" w:rsidP="00951F7C">
          <w:pPr>
            <w:rPr>
              <w:del w:id="216" w:author="Meginness Adrian Alexander" w:date="2019-04-10T09:54:00Z"/>
              <w:rFonts w:eastAsiaTheme="minorEastAsia"/>
              <w:noProof/>
              <w:lang w:val="fi-FI" w:eastAsia="fi-FI"/>
            </w:rPr>
            <w:pPrChange w:id="217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18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"_Toc5192389"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4.3 Asiakas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_Toc5192389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7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447F0AB6" w14:textId="3F7D9CAE" w:rsidR="005D78A9" w:rsidDel="00951F7C" w:rsidRDefault="00045ED1" w:rsidP="00951F7C">
          <w:pPr>
            <w:rPr>
              <w:del w:id="219" w:author="Meginness Adrian Alexander" w:date="2019-04-10T09:54:00Z"/>
              <w:rFonts w:eastAsiaTheme="minorEastAsia"/>
              <w:noProof/>
              <w:lang w:val="fi-FI" w:eastAsia="fi-FI"/>
            </w:rPr>
            <w:pPrChange w:id="220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21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"_Toc5192390"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 Toiminnot ja käyttötapaukset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_Toc5192390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7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58CAB78A" w14:textId="33ACBF7B" w:rsidR="005D78A9" w:rsidDel="00951F7C" w:rsidRDefault="00045ED1" w:rsidP="00951F7C">
          <w:pPr>
            <w:rPr>
              <w:del w:id="222" w:author="Meginness Adrian Alexander" w:date="2019-04-10T09:54:00Z"/>
              <w:rFonts w:eastAsiaTheme="minorEastAsia"/>
              <w:noProof/>
              <w:lang w:val="fi-FI" w:eastAsia="fi-FI"/>
            </w:rPr>
            <w:pPrChange w:id="223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24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"_Toc5192391"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5.1 Lisää tilaus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_Toc5192391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7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73F017A6" w14:textId="3630260D" w:rsidR="005D78A9" w:rsidDel="00951F7C" w:rsidRDefault="00045ED1" w:rsidP="00951F7C">
          <w:pPr>
            <w:rPr>
              <w:del w:id="225" w:author="Meginness Adrian Alexander" w:date="2019-04-10T09:54:00Z"/>
              <w:rFonts w:eastAsiaTheme="minorEastAsia"/>
              <w:noProof/>
              <w:lang w:val="fi-FI" w:eastAsia="fi-FI"/>
            </w:rPr>
            <w:pPrChange w:id="226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27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</w:delInstrText>
            </w:r>
            <w:r w:rsidDel="00951F7C">
              <w:delInstrText xml:space="preserve">5192392"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5.2 Sähköposti varmistus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_Toc5192392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8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5CC8386F" w14:textId="116A2D25" w:rsidR="005D78A9" w:rsidDel="00951F7C" w:rsidRDefault="00045ED1" w:rsidP="00951F7C">
          <w:pPr>
            <w:rPr>
              <w:del w:id="228" w:author="Meginness Adrian Alexander" w:date="2019-04-10T09:54:00Z"/>
              <w:rFonts w:eastAsiaTheme="minorEastAsia"/>
              <w:noProof/>
              <w:lang w:val="fi-FI" w:eastAsia="fi-FI"/>
            </w:rPr>
            <w:pPrChange w:id="229" w:author="Meginness Adrian Alexander" w:date="2019-04-10T09:54:00Z">
              <w:pPr>
                <w:pStyle w:val="TOC2"/>
                <w:tabs>
                  <w:tab w:val="left" w:pos="880"/>
                  <w:tab w:val="right" w:leader="dot" w:pos="9350"/>
                </w:tabs>
              </w:pPr>
            </w:pPrChange>
          </w:pPr>
          <w:del w:id="230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"_Toc5192393"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5.3</w:delText>
            </w:r>
            <w:r w:rsidR="005D78A9" w:rsidDel="00951F7C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Tilauksen seuranta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_Toc5192393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9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0829E15B" w14:textId="5BE672B8" w:rsidR="005D78A9" w:rsidDel="00951F7C" w:rsidRDefault="00045ED1" w:rsidP="00951F7C">
          <w:pPr>
            <w:rPr>
              <w:del w:id="231" w:author="Meginness Adrian Alexander" w:date="2019-04-10T09:54:00Z"/>
              <w:rFonts w:eastAsiaTheme="minorEastAsia"/>
              <w:noProof/>
              <w:lang w:val="fi-FI" w:eastAsia="fi-FI"/>
            </w:rPr>
            <w:pPrChange w:id="232" w:author="Meginness Adrian Alexander" w:date="2019-04-10T09:54:00Z">
              <w:pPr>
                <w:pStyle w:val="TOC2"/>
                <w:tabs>
                  <w:tab w:val="left" w:pos="880"/>
                  <w:tab w:val="right" w:leader="dot" w:pos="9350"/>
                </w:tabs>
              </w:pPr>
            </w:pPrChange>
          </w:pPr>
          <w:del w:id="233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"_Toc5192394"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5.4</w:delText>
            </w:r>
            <w:r w:rsidR="005D78A9" w:rsidDel="00951F7C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Rekisteröityminen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_Toc5192394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10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49B70A2B" w14:textId="1ACB6B9C" w:rsidR="005D78A9" w:rsidDel="00951F7C" w:rsidRDefault="00045ED1" w:rsidP="00951F7C">
          <w:pPr>
            <w:rPr>
              <w:del w:id="234" w:author="Meginness Adrian Alexander" w:date="2019-04-10T09:54:00Z"/>
              <w:rFonts w:eastAsiaTheme="minorEastAsia"/>
              <w:noProof/>
              <w:lang w:val="fi-FI" w:eastAsia="fi-FI"/>
            </w:rPr>
            <w:pPrChange w:id="235" w:author="Meginness Adrian Alexander" w:date="2019-04-10T09:54:00Z">
              <w:pPr>
                <w:pStyle w:val="TOC2"/>
                <w:tabs>
                  <w:tab w:val="left" w:pos="880"/>
                  <w:tab w:val="right" w:leader="dot" w:pos="9350"/>
                </w:tabs>
              </w:pPr>
            </w:pPrChange>
          </w:pPr>
          <w:del w:id="236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"_Toc5192395"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5.5</w:delText>
            </w:r>
            <w:r w:rsidR="005D78A9" w:rsidDel="00951F7C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Kirjautuminen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_Toc5192395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11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0E0DF09C" w14:textId="3C9B6E00" w:rsidR="005D78A9" w:rsidDel="00951F7C" w:rsidRDefault="00045ED1" w:rsidP="00951F7C">
          <w:pPr>
            <w:rPr>
              <w:del w:id="237" w:author="Meginness Adrian Alexander" w:date="2019-04-10T09:54:00Z"/>
              <w:rFonts w:eastAsiaTheme="minorEastAsia"/>
              <w:noProof/>
              <w:lang w:val="fi-FI" w:eastAsia="fi-FI"/>
            </w:rPr>
            <w:pPrChange w:id="238" w:author="Meginness Adrian Alexander" w:date="2019-04-10T09:54:00Z">
              <w:pPr>
                <w:pStyle w:val="TOC2"/>
                <w:tabs>
                  <w:tab w:val="left" w:pos="880"/>
                  <w:tab w:val="right" w:leader="dot" w:pos="9350"/>
                </w:tabs>
              </w:pPr>
            </w:pPrChange>
          </w:pPr>
          <w:del w:id="239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"_Toc5192396"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5.6</w:delText>
            </w:r>
            <w:r w:rsidR="005D78A9" w:rsidDel="00951F7C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Pukki rekisteröinnin hyväksyminen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_Toc5192396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12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47D4541B" w14:textId="0BBE435A" w:rsidR="005D78A9" w:rsidDel="00951F7C" w:rsidRDefault="00045ED1" w:rsidP="00951F7C">
          <w:pPr>
            <w:rPr>
              <w:del w:id="240" w:author="Meginness Adrian Alexander" w:date="2019-04-10T09:54:00Z"/>
              <w:rFonts w:eastAsiaTheme="minorEastAsia"/>
              <w:noProof/>
              <w:lang w:val="fi-FI" w:eastAsia="fi-FI"/>
            </w:rPr>
            <w:pPrChange w:id="241" w:author="Meginness Adrian Alexander" w:date="2019-04-10T09:54:00Z">
              <w:pPr>
                <w:pStyle w:val="TOC2"/>
                <w:tabs>
                  <w:tab w:val="left" w:pos="880"/>
                  <w:tab w:val="right" w:leader="dot" w:pos="9350"/>
                </w:tabs>
              </w:pPr>
            </w:pPrChange>
          </w:pPr>
          <w:del w:id="242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"_Toc5192397"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5.7</w:delText>
            </w:r>
            <w:r w:rsidR="005D78A9" w:rsidDel="00951F7C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Reitin luonti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_Toc5192397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13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37AB7BEE" w14:textId="177B8D00" w:rsidR="005D78A9" w:rsidDel="00951F7C" w:rsidRDefault="00045ED1" w:rsidP="00951F7C">
          <w:pPr>
            <w:rPr>
              <w:del w:id="243" w:author="Meginness Adrian Alexander" w:date="2019-04-10T09:54:00Z"/>
              <w:rFonts w:eastAsiaTheme="minorEastAsia"/>
              <w:noProof/>
              <w:lang w:val="fi-FI" w:eastAsia="fi-FI"/>
            </w:rPr>
            <w:pPrChange w:id="244" w:author="Meginness Adrian Alexander" w:date="2019-04-10T09:54:00Z">
              <w:pPr>
                <w:pStyle w:val="TOC2"/>
                <w:tabs>
                  <w:tab w:val="left" w:pos="880"/>
                  <w:tab w:val="right" w:leader="dot" w:pos="9350"/>
                </w:tabs>
              </w:pPr>
            </w:pPrChange>
          </w:pPr>
          <w:del w:id="245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"_Toc5192398"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5.8</w:delText>
            </w:r>
            <w:r w:rsidR="005D78A9" w:rsidDel="00951F7C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Tiedonpoisto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_Toc5192398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48BE376C" w14:textId="555D0964" w:rsidR="005D78A9" w:rsidDel="00951F7C" w:rsidRDefault="00045ED1" w:rsidP="00951F7C">
          <w:pPr>
            <w:rPr>
              <w:del w:id="246" w:author="Meginness Adrian Alexander" w:date="2019-04-10T09:54:00Z"/>
              <w:rFonts w:eastAsiaTheme="minorEastAsia"/>
              <w:noProof/>
              <w:lang w:val="fi-FI" w:eastAsia="fi-FI"/>
            </w:rPr>
            <w:pPrChange w:id="247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48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"_Toc5192399"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6. Ulkoiset liittymät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_Toc5192399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4460FB88" w14:textId="29188C61" w:rsidR="005D78A9" w:rsidDel="00951F7C" w:rsidRDefault="00045ED1" w:rsidP="00951F7C">
          <w:pPr>
            <w:rPr>
              <w:del w:id="249" w:author="Meginness Adrian Alexander" w:date="2019-04-10T09:54:00Z"/>
              <w:rFonts w:eastAsiaTheme="minorEastAsia"/>
              <w:noProof/>
              <w:lang w:val="fi-FI" w:eastAsia="fi-FI"/>
            </w:rPr>
            <w:pPrChange w:id="250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51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"_Toc5192400"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6.1 Laitteistoliittymät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_Toc5192400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579E6D51" w14:textId="5E9FF449" w:rsidR="005D78A9" w:rsidDel="00951F7C" w:rsidRDefault="00045ED1" w:rsidP="00951F7C">
          <w:pPr>
            <w:rPr>
              <w:del w:id="252" w:author="Meginness Adrian Alexander" w:date="2019-04-10T09:54:00Z"/>
              <w:rFonts w:eastAsiaTheme="minorEastAsia"/>
              <w:noProof/>
              <w:lang w:val="fi-FI" w:eastAsia="fi-FI"/>
            </w:rPr>
            <w:pPrChange w:id="253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54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</w:delInstrText>
            </w:r>
            <w:r w:rsidDel="00951F7C">
              <w:delInstrText xml:space="preserve"> "_Toc5192401"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6.2 Ulkoiset liittymät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_Toc5192401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73D49F41" w14:textId="6891FBCB" w:rsidR="005D78A9" w:rsidDel="00951F7C" w:rsidRDefault="00045ED1" w:rsidP="00951F7C">
          <w:pPr>
            <w:rPr>
              <w:del w:id="255" w:author="Meginness Adrian Alexander" w:date="2019-04-10T09:54:00Z"/>
              <w:rFonts w:eastAsiaTheme="minorEastAsia"/>
              <w:noProof/>
              <w:lang w:val="fi-FI" w:eastAsia="fi-FI"/>
            </w:rPr>
            <w:pPrChange w:id="256" w:author="Meginness Adrian Alexander" w:date="2019-04-10T09:54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57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"_Toc5192402"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6.3 Tietoliikenneliittymät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_Toc5192402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3EEE70DB" w14:textId="0965141F" w:rsidR="005D78A9" w:rsidDel="00951F7C" w:rsidRDefault="00045ED1" w:rsidP="00951F7C">
          <w:pPr>
            <w:rPr>
              <w:del w:id="258" w:author="Meginness Adrian Alexander" w:date="2019-04-10T09:54:00Z"/>
              <w:rFonts w:eastAsiaTheme="minorEastAsia"/>
              <w:noProof/>
              <w:lang w:val="fi-FI" w:eastAsia="fi-FI"/>
            </w:rPr>
            <w:pPrChange w:id="259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60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"_Toc5192403"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7. Hylätyt ratkaisut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_Toc5192403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5C6C5F4B" w14:textId="3CDE993D" w:rsidR="005D78A9" w:rsidDel="00951F7C" w:rsidRDefault="00045ED1" w:rsidP="00951F7C">
          <w:pPr>
            <w:rPr>
              <w:del w:id="261" w:author="Meginness Adrian Alexander" w:date="2019-04-10T09:54:00Z"/>
              <w:rFonts w:eastAsiaTheme="minorEastAsia"/>
              <w:noProof/>
              <w:lang w:val="fi-FI" w:eastAsia="fi-FI"/>
            </w:rPr>
            <w:pPrChange w:id="262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63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"_Toc5192404"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8. Jatkokehitysajatuksia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_Toc5192404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14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4490A300" w14:textId="07AD1A17" w:rsidR="005D78A9" w:rsidDel="00951F7C" w:rsidRDefault="00045ED1" w:rsidP="00951F7C">
          <w:pPr>
            <w:rPr>
              <w:del w:id="264" w:author="Meginness Adrian Alexander" w:date="2019-04-10T09:54:00Z"/>
              <w:rFonts w:eastAsiaTheme="minorEastAsia"/>
              <w:noProof/>
              <w:lang w:val="fi-FI" w:eastAsia="fi-FI"/>
            </w:rPr>
            <w:pPrChange w:id="265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66" w:author="Meginness Adrian Alexander" w:date="2019-04-10T09:54:00Z">
            <w:r w:rsidDel="00951F7C">
              <w:fldChar w:fldCharType="begin"/>
            </w:r>
            <w:r w:rsidDel="00951F7C">
              <w:delInstrText xml:space="preserve"> HYPE</w:delInstrText>
            </w:r>
            <w:r w:rsidDel="00951F7C">
              <w:delInstrText xml:space="preserve">RLINK \l "_Toc5192405"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9. Vielä avoimet asiat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_Toc5192405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15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7BCA2045" w14:textId="54B05C7F" w:rsidR="005D78A9" w:rsidDel="00951F7C" w:rsidRDefault="00045ED1" w:rsidP="00951F7C">
          <w:pPr>
            <w:rPr>
              <w:del w:id="267" w:author="Meginness Adrian Alexander" w:date="2019-04-10T09:54:00Z"/>
              <w:rFonts w:eastAsiaTheme="minorEastAsia"/>
              <w:noProof/>
              <w:lang w:val="fi-FI" w:eastAsia="fi-FI"/>
            </w:rPr>
            <w:pPrChange w:id="268" w:author="Meginness Adrian Alexander" w:date="2019-04-10T09:54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69" w:author="Meginness Adrian Alexander" w:date="2019-04-10T09:54:00Z">
            <w:r w:rsidDel="00951F7C">
              <w:fldChar w:fldCharType="begin"/>
            </w:r>
            <w:r w:rsidDel="00951F7C">
              <w:delInstrText xml:space="preserve"> HYPERLINK \l "_Toc5192406" </w:delInstrText>
            </w:r>
            <w:r w:rsidDel="00951F7C">
              <w:fldChar w:fldCharType="separate"/>
            </w:r>
            <w:r w:rsidR="005D78A9" w:rsidRPr="00B55D41" w:rsidDel="00951F7C">
              <w:rPr>
                <w:rStyle w:val="Hyperlink"/>
                <w:noProof/>
                <w:lang w:val="fi-FI"/>
              </w:rPr>
              <w:delText>Liitteet</w:delText>
            </w:r>
            <w:r w:rsidR="005D78A9" w:rsidDel="00951F7C">
              <w:rPr>
                <w:noProof/>
                <w:webHidden/>
              </w:rPr>
              <w:tab/>
            </w:r>
            <w:r w:rsidR="005D78A9" w:rsidDel="00951F7C">
              <w:rPr>
                <w:noProof/>
                <w:webHidden/>
              </w:rPr>
              <w:fldChar w:fldCharType="begin"/>
            </w:r>
            <w:r w:rsidR="005D78A9" w:rsidDel="00951F7C">
              <w:rPr>
                <w:noProof/>
                <w:webHidden/>
              </w:rPr>
              <w:delInstrText xml:space="preserve"> PAGEREF _Toc5192406 \h </w:delInstrText>
            </w:r>
            <w:r w:rsidR="005D78A9" w:rsidDel="00951F7C">
              <w:rPr>
                <w:noProof/>
                <w:webHidden/>
              </w:rPr>
            </w:r>
            <w:r w:rsidR="005D78A9" w:rsidDel="00951F7C">
              <w:rPr>
                <w:noProof/>
                <w:webHidden/>
              </w:rPr>
              <w:fldChar w:fldCharType="separate"/>
            </w:r>
            <w:r w:rsidR="005D78A9" w:rsidDel="00951F7C">
              <w:rPr>
                <w:noProof/>
                <w:webHidden/>
              </w:rPr>
              <w:delText>15</w:delText>
            </w:r>
            <w:r w:rsidR="005D78A9" w:rsidDel="00951F7C">
              <w:rPr>
                <w:noProof/>
                <w:webHidden/>
              </w:rPr>
              <w:fldChar w:fldCharType="end"/>
            </w:r>
            <w:r w:rsidDel="00951F7C">
              <w:rPr>
                <w:noProof/>
              </w:rPr>
              <w:fldChar w:fldCharType="end"/>
            </w:r>
          </w:del>
        </w:p>
        <w:p w14:paraId="1444FF24" w14:textId="726422A1" w:rsidR="00926DC8" w:rsidDel="00951F7C" w:rsidRDefault="00926DC8" w:rsidP="00951F7C">
          <w:pPr>
            <w:rPr>
              <w:del w:id="270" w:author="Meginness Adrian Alexander" w:date="2019-04-10T09:54:00Z"/>
            </w:rPr>
            <w:pPrChange w:id="271" w:author="Meginness Adrian Alexander" w:date="2019-04-10T09:54:00Z">
              <w:pPr/>
            </w:pPrChange>
          </w:pPr>
          <w:del w:id="272" w:author="Meginness Adrian Alexander" w:date="2019-04-10T09:54:00Z">
            <w:r w:rsidDel="00951F7C">
              <w:rPr>
                <w:b/>
                <w:bCs/>
              </w:rPr>
              <w:fldChar w:fldCharType="end"/>
            </w:r>
          </w:del>
        </w:p>
        <w:customXmlDelRangeStart w:id="273" w:author="Meginness Adrian Alexander" w:date="2019-04-10T09:54:00Z"/>
      </w:sdtContent>
    </w:sdt>
    <w:customXmlDelRangeEnd w:id="273"/>
    <w:p w14:paraId="35FCB629" w14:textId="00958C38" w:rsidR="007B2E64" w:rsidDel="00951F7C" w:rsidRDefault="007B2E64" w:rsidP="00951F7C">
      <w:pPr>
        <w:rPr>
          <w:del w:id="274" w:author="Meginness Adrian Alexander" w:date="2019-04-10T09:54:00Z"/>
        </w:rPr>
        <w:pPrChange w:id="275" w:author="Meginness Adrian Alexander" w:date="2019-04-10T09:54:00Z">
          <w:pPr/>
        </w:pPrChange>
      </w:pPr>
    </w:p>
    <w:p w14:paraId="3AE51192" w14:textId="64DE52C5" w:rsidR="00926DC8" w:rsidDel="00951F7C" w:rsidRDefault="00926DC8" w:rsidP="00951F7C">
      <w:pPr>
        <w:rPr>
          <w:del w:id="276" w:author="Meginness Adrian Alexander" w:date="2019-04-10T09:54:00Z"/>
        </w:rPr>
        <w:pPrChange w:id="277" w:author="Meginness Adrian Alexander" w:date="2019-04-10T09:54:00Z">
          <w:pPr>
            <w:pStyle w:val="ListParagraph"/>
            <w:numPr>
              <w:numId w:val="3"/>
            </w:numPr>
            <w:ind w:hanging="360"/>
          </w:pPr>
        </w:pPrChange>
      </w:pPr>
      <w:del w:id="278" w:author="Meginness Adrian Alexander" w:date="2019-04-10T09:54:00Z">
        <w:r w:rsidDel="00951F7C">
          <w:br w:type="page"/>
        </w:r>
      </w:del>
    </w:p>
    <w:p w14:paraId="00DFDD3E" w14:textId="4B40BA0B" w:rsidR="00926DC8" w:rsidRPr="008A7619" w:rsidDel="00951F7C" w:rsidRDefault="00926DC8" w:rsidP="00951F7C">
      <w:pPr>
        <w:rPr>
          <w:del w:id="279" w:author="Meginness Adrian Alexander" w:date="2019-04-10T09:54:00Z"/>
          <w:lang w:val="fi-FI"/>
        </w:rPr>
        <w:pPrChange w:id="280" w:author="Meginness Adrian Alexander" w:date="2019-04-10T09:54:00Z">
          <w:pPr>
            <w:pStyle w:val="Heading1"/>
          </w:pPr>
        </w:pPrChange>
      </w:pPr>
      <w:bookmarkStart w:id="281" w:name="_Toc5192378"/>
      <w:del w:id="282" w:author="Meginness Adrian Alexander" w:date="2019-04-10T09:54:00Z">
        <w:r w:rsidRPr="008A7619" w:rsidDel="00951F7C">
          <w:rPr>
            <w:lang w:val="fi-FI"/>
          </w:rPr>
          <w:delText>1. Johdanto</w:delText>
        </w:r>
        <w:bookmarkEnd w:id="281"/>
      </w:del>
    </w:p>
    <w:p w14:paraId="273746C7" w14:textId="2AF9FA45" w:rsidR="00926DC8" w:rsidRPr="008A7619" w:rsidDel="00951F7C" w:rsidRDefault="00926DC8" w:rsidP="00951F7C">
      <w:pPr>
        <w:rPr>
          <w:del w:id="283" w:author="Meginness Adrian Alexander" w:date="2019-04-10T09:54:00Z"/>
          <w:lang w:val="fi-FI"/>
        </w:rPr>
        <w:pPrChange w:id="284" w:author="Meginness Adrian Alexander" w:date="2019-04-10T09:54:00Z">
          <w:pPr>
            <w:pStyle w:val="Heading2"/>
          </w:pPr>
        </w:pPrChange>
      </w:pPr>
      <w:bookmarkStart w:id="285" w:name="_Toc5192379"/>
      <w:del w:id="286" w:author="Meginness Adrian Alexander" w:date="2019-04-10T09:54:00Z">
        <w:r w:rsidRPr="008A7619" w:rsidDel="00951F7C">
          <w:rPr>
            <w:lang w:val="fi-FI"/>
          </w:rPr>
          <w:delText>1.1 Tausta</w:delText>
        </w:r>
        <w:bookmarkEnd w:id="285"/>
      </w:del>
    </w:p>
    <w:p w14:paraId="0EA2FD10" w14:textId="20DE5695" w:rsidR="008A7619" w:rsidRPr="008A7619" w:rsidDel="00951F7C" w:rsidRDefault="008A7619" w:rsidP="00951F7C">
      <w:pPr>
        <w:rPr>
          <w:del w:id="287" w:author="Meginness Adrian Alexander" w:date="2019-04-10T09:54:00Z"/>
          <w:lang w:val="fi-FI"/>
        </w:rPr>
        <w:pPrChange w:id="288" w:author="Meginness Adrian Alexander" w:date="2019-04-10T09:54:00Z">
          <w:pPr>
            <w:ind w:firstLine="720"/>
          </w:pPr>
        </w:pPrChange>
      </w:pPr>
      <w:del w:id="289" w:author="Meginness Adrian Alexander" w:date="2019-04-10T09:54:00Z">
        <w:r w:rsidRPr="008A7619" w:rsidDel="00951F7C">
          <w:rPr>
            <w:lang w:val="fi-FI"/>
          </w:rPr>
          <w:delText>Meitä on pyydett</w:delText>
        </w:r>
        <w:r w:rsidR="003B147F" w:rsidDel="00951F7C">
          <w:rPr>
            <w:lang w:val="fi-FI"/>
          </w:rPr>
          <w:delText>y</w:delText>
        </w:r>
        <w:r w:rsidRPr="008A7619" w:rsidDel="00951F7C">
          <w:rPr>
            <w:lang w:val="fi-FI"/>
          </w:rPr>
          <w:delText xml:space="preserve"> tekemään joulupukkien tilausohjelma asiakkaalle; Juhani Anttilalle. </w:delText>
        </w:r>
      </w:del>
    </w:p>
    <w:p w14:paraId="1DD319B5" w14:textId="0162C56E" w:rsidR="00926DC8" w:rsidRPr="008A7619" w:rsidDel="00951F7C" w:rsidRDefault="008A7619" w:rsidP="00951F7C">
      <w:pPr>
        <w:rPr>
          <w:del w:id="290" w:author="Meginness Adrian Alexander" w:date="2019-04-10T09:54:00Z"/>
          <w:lang w:val="fi-FI"/>
        </w:rPr>
        <w:pPrChange w:id="291" w:author="Meginness Adrian Alexander" w:date="2019-04-10T09:54:00Z">
          <w:pPr>
            <w:ind w:left="720"/>
          </w:pPr>
        </w:pPrChange>
      </w:pPr>
      <w:del w:id="292" w:author="Meginness Adrian Alexander" w:date="2019-04-10T09:54:00Z">
        <w:r w:rsidRPr="008A7619" w:rsidDel="00951F7C">
          <w:rPr>
            <w:lang w:val="fi-FI"/>
          </w:rPr>
          <w:delText xml:space="preserve">Tärkeimpänä on, että ohjelmisto on helppokäyttöinen ja että kaikki sen ominaisuudet toimivat hyvin. </w:delText>
        </w:r>
      </w:del>
    </w:p>
    <w:p w14:paraId="468DEA24" w14:textId="33A5EC83" w:rsidR="00926DC8" w:rsidDel="00951F7C" w:rsidRDefault="00926DC8" w:rsidP="00951F7C">
      <w:pPr>
        <w:rPr>
          <w:del w:id="293" w:author="Meginness Adrian Alexander" w:date="2019-04-10T09:54:00Z"/>
          <w:lang w:val="fi-FI"/>
        </w:rPr>
        <w:pPrChange w:id="294" w:author="Meginness Adrian Alexander" w:date="2019-04-10T09:54:00Z">
          <w:pPr>
            <w:pStyle w:val="Heading2"/>
          </w:pPr>
        </w:pPrChange>
      </w:pPr>
      <w:bookmarkStart w:id="295" w:name="_Toc5192380"/>
      <w:del w:id="296" w:author="Meginness Adrian Alexander" w:date="2019-04-10T09:54:00Z">
        <w:r w:rsidRPr="003B147F" w:rsidDel="00951F7C">
          <w:rPr>
            <w:lang w:val="fi-FI"/>
          </w:rPr>
          <w:delText>1.2</w:delText>
        </w:r>
        <w:r w:rsidR="003B147F" w:rsidRPr="003B147F" w:rsidDel="00951F7C">
          <w:rPr>
            <w:lang w:val="fi-FI"/>
          </w:rPr>
          <w:delText xml:space="preserve"> Dokumenttien</w:delText>
        </w:r>
      </w:del>
      <w:ins w:id="297" w:author="Hildén Antti Juhani" w:date="2019-04-10T09:30:00Z">
        <w:del w:id="298" w:author="Meginness Adrian Alexander" w:date="2019-04-10T09:54:00Z">
          <w:r w:rsidR="00194A14" w:rsidDel="00951F7C">
            <w:rPr>
              <w:lang w:val="fi-FI"/>
            </w:rPr>
            <w:delText xml:space="preserve"> tarkoitus </w:delText>
          </w:r>
        </w:del>
      </w:ins>
      <w:del w:id="299" w:author="Meginness Adrian Alexander" w:date="2019-04-10T09:54:00Z">
        <w:r w:rsidR="003B147F" w:rsidRPr="003B147F" w:rsidDel="00951F7C">
          <w:rPr>
            <w:lang w:val="fi-FI"/>
          </w:rPr>
          <w:delText xml:space="preserve"> </w:delText>
        </w:r>
        <w:commentRangeStart w:id="300"/>
        <w:r w:rsidR="003B147F" w:rsidRPr="003B147F" w:rsidDel="00951F7C">
          <w:rPr>
            <w:lang w:val="fi-FI"/>
          </w:rPr>
          <w:delText xml:space="preserve">tarkoitus </w:delText>
        </w:r>
        <w:commentRangeEnd w:id="300"/>
        <w:r w:rsidR="008F55D2" w:rsidDel="00951F7C">
          <w:rPr>
            <w:rStyle w:val="CommentReference"/>
          </w:rPr>
          <w:commentReference w:id="300"/>
        </w:r>
        <w:r w:rsidR="003B147F" w:rsidRPr="003B147F" w:rsidDel="00951F7C">
          <w:rPr>
            <w:lang w:val="fi-FI"/>
          </w:rPr>
          <w:delText>ja kattavuus</w:delText>
        </w:r>
        <w:bookmarkEnd w:id="295"/>
      </w:del>
    </w:p>
    <w:p w14:paraId="4D5C3DCF" w14:textId="52B0E5CA" w:rsidR="00F70BB2" w:rsidRPr="003B147F" w:rsidDel="00951F7C" w:rsidRDefault="003B147F" w:rsidP="00951F7C">
      <w:pPr>
        <w:rPr>
          <w:del w:id="301" w:author="Meginness Adrian Alexander" w:date="2019-04-10T09:54:00Z"/>
          <w:lang w:val="fi-FI"/>
        </w:rPr>
        <w:pPrChange w:id="302" w:author="Meginness Adrian Alexander" w:date="2019-04-10T09:54:00Z">
          <w:pPr>
            <w:ind w:left="720"/>
          </w:pPr>
        </w:pPrChange>
      </w:pPr>
      <w:del w:id="303" w:author="Meginness Adrian Alexander" w:date="2019-04-10T09:54:00Z">
        <w:r w:rsidDel="00951F7C">
          <w:rPr>
            <w:lang w:val="fi-FI"/>
          </w:rPr>
          <w:delText>Tämä dokumentti</w:delText>
        </w:r>
        <w:r w:rsidR="00F70BB2" w:rsidDel="00951F7C">
          <w:rPr>
            <w:lang w:val="fi-FI"/>
          </w:rPr>
          <w:delText xml:space="preserve"> tulee sis</w:delText>
        </w:r>
        <w:r w:rsidR="0028665C" w:rsidDel="00951F7C">
          <w:rPr>
            <w:lang w:val="fi-FI"/>
          </w:rPr>
          <w:delText>ältämään kuvausten lisä</w:delText>
        </w:r>
        <w:r w:rsidR="00F70BB2" w:rsidDel="00951F7C">
          <w:rPr>
            <w:lang w:val="fi-FI"/>
          </w:rPr>
          <w:delText>ksi käyttötapauksia, tietokantasuunnitelmat, tyylioppaan</w:delText>
        </w:r>
        <w:r w:rsidR="00FC2966" w:rsidDel="00951F7C">
          <w:rPr>
            <w:lang w:val="fi-FI"/>
          </w:rPr>
          <w:delText xml:space="preserve"> liitteenä ja </w:delText>
        </w:r>
        <w:r w:rsidR="0028665C" w:rsidDel="00951F7C">
          <w:rPr>
            <w:lang w:val="fi-FI"/>
          </w:rPr>
          <w:delText>näyttökartat</w:delText>
        </w:r>
        <w:r w:rsidR="00FC2966" w:rsidDel="00951F7C">
          <w:rPr>
            <w:lang w:val="fi-FI"/>
          </w:rPr>
          <w:delText xml:space="preserve"> eli dokumentti kertoo enimmäkseen järjestelmän toiminnal</w:delText>
        </w:r>
        <w:r w:rsidR="00432651" w:rsidDel="00951F7C">
          <w:rPr>
            <w:lang w:val="fi-FI"/>
          </w:rPr>
          <w:delText>l</w:delText>
        </w:r>
        <w:r w:rsidR="00FC2966" w:rsidDel="00951F7C">
          <w:rPr>
            <w:lang w:val="fi-FI"/>
          </w:rPr>
          <w:delText>isuudesta.</w:delText>
        </w:r>
      </w:del>
      <w:ins w:id="304" w:author="Hildén Antti Juhani" w:date="2019-04-10T08:53:00Z">
        <w:del w:id="305" w:author="Meginness Adrian Alexander" w:date="2019-04-10T09:54:00Z">
          <w:r w:rsidR="00AA7753" w:rsidDel="00951F7C">
            <w:rPr>
              <w:lang w:val="fi-FI"/>
            </w:rPr>
            <w:delText xml:space="preserve"> Dokumentin osia (erityisesti</w:delText>
          </w:r>
        </w:del>
      </w:ins>
      <w:ins w:id="306" w:author="Hildén Antti Juhani" w:date="2019-04-10T08:54:00Z">
        <w:del w:id="307" w:author="Meginness Adrian Alexander" w:date="2019-04-10T09:54:00Z">
          <w:r w:rsidR="00AA7753" w:rsidDel="00951F7C">
            <w:rPr>
              <w:lang w:val="fi-FI"/>
            </w:rPr>
            <w:delText xml:space="preserve"> tietokantasuunnitelmaa, tyyliopasta ja käyttötapauksia</w:delText>
          </w:r>
        </w:del>
      </w:ins>
      <w:ins w:id="308" w:author="Hildén Antti Juhani" w:date="2019-04-10T08:53:00Z">
        <w:del w:id="309" w:author="Meginness Adrian Alexander" w:date="2019-04-10T09:54:00Z">
          <w:r w:rsidR="00AA7753" w:rsidDel="00951F7C">
            <w:rPr>
              <w:lang w:val="fi-FI"/>
            </w:rPr>
            <w:delText>)</w:delText>
          </w:r>
        </w:del>
      </w:ins>
      <w:ins w:id="310" w:author="Hildén Antti Juhani" w:date="2019-04-10T08:54:00Z">
        <w:del w:id="311" w:author="Meginness Adrian Alexander" w:date="2019-04-10T09:54:00Z">
          <w:r w:rsidR="00AA7753" w:rsidDel="00951F7C">
            <w:rPr>
              <w:lang w:val="fi-FI"/>
            </w:rPr>
            <w:delText xml:space="preserve"> käytetään toteutuksessa mallina.</w:delText>
          </w:r>
        </w:del>
      </w:ins>
    </w:p>
    <w:p w14:paraId="66BBFE5F" w14:textId="7E23BCF2" w:rsidR="00926DC8" w:rsidDel="00951F7C" w:rsidRDefault="00926DC8" w:rsidP="00951F7C">
      <w:pPr>
        <w:rPr>
          <w:del w:id="312" w:author="Meginness Adrian Alexander" w:date="2019-04-10T09:54:00Z"/>
          <w:lang w:val="fi-FI"/>
        </w:rPr>
        <w:pPrChange w:id="313" w:author="Meginness Adrian Alexander" w:date="2019-04-10T09:54:00Z">
          <w:pPr>
            <w:pStyle w:val="Heading2"/>
          </w:pPr>
        </w:pPrChange>
      </w:pPr>
      <w:bookmarkStart w:id="314" w:name="_Toc5192381"/>
      <w:del w:id="315" w:author="Meginness Adrian Alexander" w:date="2019-04-10T09:54:00Z">
        <w:r w:rsidRPr="003B147F" w:rsidDel="00951F7C">
          <w:rPr>
            <w:lang w:val="fi-FI"/>
          </w:rPr>
          <w:delText>1.3</w:delText>
        </w:r>
        <w:r w:rsidR="003B147F" w:rsidRPr="003B147F" w:rsidDel="00951F7C">
          <w:rPr>
            <w:lang w:val="fi-FI"/>
          </w:rPr>
          <w:delText xml:space="preserve"> Tuotteen </w:delText>
        </w:r>
      </w:del>
      <w:ins w:id="316" w:author="Hildén Antti Juhani" w:date="2019-04-10T09:29:00Z">
        <w:del w:id="317" w:author="Meginness Adrian Alexander" w:date="2019-04-10T09:54:00Z">
          <w:r w:rsidR="00194A14" w:rsidDel="00951F7C">
            <w:rPr>
              <w:lang w:val="fi-FI"/>
            </w:rPr>
            <w:delText>yleiskuvaus</w:delText>
          </w:r>
        </w:del>
      </w:ins>
      <w:commentRangeStart w:id="318"/>
      <w:commentRangeStart w:id="319"/>
      <w:del w:id="320" w:author="Meginness Adrian Alexander" w:date="2019-04-10T09:54:00Z">
        <w:r w:rsidR="003B147F" w:rsidRPr="003B147F" w:rsidDel="00951F7C">
          <w:rPr>
            <w:lang w:val="fi-FI"/>
          </w:rPr>
          <w:delText>yleiskuvaus</w:delText>
        </w:r>
        <w:bookmarkEnd w:id="314"/>
        <w:commentRangeEnd w:id="318"/>
        <w:r w:rsidR="008F55D2" w:rsidDel="00951F7C">
          <w:rPr>
            <w:rStyle w:val="CommentReference"/>
          </w:rPr>
          <w:commentReference w:id="318"/>
        </w:r>
        <w:commentRangeEnd w:id="319"/>
        <w:r w:rsidR="008F55D2" w:rsidDel="00951F7C">
          <w:rPr>
            <w:rStyle w:val="CommentReference"/>
          </w:rPr>
          <w:commentReference w:id="319"/>
        </w:r>
      </w:del>
    </w:p>
    <w:p w14:paraId="551A69FD" w14:textId="67ABB54D" w:rsidR="003B147F" w:rsidDel="00951F7C" w:rsidRDefault="00102A2F" w:rsidP="00951F7C">
      <w:pPr>
        <w:rPr>
          <w:ins w:id="321" w:author="Hildén Antti Juhani" w:date="2019-04-10T08:55:00Z"/>
          <w:del w:id="322" w:author="Meginness Adrian Alexander" w:date="2019-04-10T09:54:00Z"/>
          <w:lang w:val="fi-FI"/>
        </w:rPr>
        <w:pPrChange w:id="323" w:author="Meginness Adrian Alexander" w:date="2019-04-10T09:54:00Z">
          <w:pPr>
            <w:ind w:left="720"/>
          </w:pPr>
        </w:pPrChange>
      </w:pPr>
      <w:del w:id="324" w:author="Meginness Adrian Alexander" w:date="2019-04-10T09:54:00Z">
        <w:r w:rsidDel="00951F7C">
          <w:rPr>
            <w:lang w:val="fi-FI"/>
          </w:rPr>
          <w:delText xml:space="preserve">Joulupukin tilausjärjestelmä </w:delText>
        </w:r>
      </w:del>
      <w:ins w:id="325" w:author="Hildén Antti Juhani" w:date="2019-04-10T09:33:00Z">
        <w:del w:id="326" w:author="Meginness Adrian Alexander" w:date="2019-04-10T09:54:00Z">
          <w:r w:rsidR="000B6694" w:rsidDel="00951F7C">
            <w:rPr>
              <w:lang w:val="fi-FI"/>
            </w:rPr>
            <w:delText xml:space="preserve">helpottaa </w:delText>
          </w:r>
        </w:del>
      </w:ins>
      <w:del w:id="327" w:author="Meginness Adrian Alexander" w:date="2019-04-10T09:54:00Z">
        <w:r w:rsidRPr="008F55D2" w:rsidDel="00951F7C">
          <w:rPr>
            <w:highlight w:val="yellow"/>
            <w:lang w:val="fi-FI"/>
            <w:rPrChange w:id="328" w:author="Eerikki Maula" w:date="2019-04-10T08:11:00Z">
              <w:rPr>
                <w:lang w:val="fi-FI"/>
              </w:rPr>
            </w:rPrChange>
          </w:rPr>
          <w:delText>helpottaa</w:delText>
        </w:r>
        <w:r w:rsidDel="00951F7C">
          <w:rPr>
            <w:lang w:val="fi-FI"/>
          </w:rPr>
          <w:delText xml:space="preserve"> asiakkaan työtä </w:delText>
        </w:r>
        <w:r w:rsidRPr="008F55D2" w:rsidDel="00951F7C">
          <w:rPr>
            <w:highlight w:val="yellow"/>
            <w:lang w:val="fi-FI"/>
            <w:rPrChange w:id="329" w:author="Eerikki Maula" w:date="2019-04-10T08:11:00Z">
              <w:rPr>
                <w:lang w:val="fi-FI"/>
              </w:rPr>
            </w:rPrChange>
          </w:rPr>
          <w:delText>helpottamalla</w:delText>
        </w:r>
        <w:r w:rsidDel="00951F7C">
          <w:rPr>
            <w:lang w:val="fi-FI"/>
          </w:rPr>
          <w:delText xml:space="preserve"> </w:delText>
        </w:r>
      </w:del>
      <w:ins w:id="330" w:author="Hildén Antti Juhani" w:date="2019-04-10T09:23:00Z">
        <w:del w:id="331" w:author="Meginness Adrian Alexander" w:date="2019-04-10T09:54:00Z">
          <w:r w:rsidR="00194A14" w:rsidDel="00951F7C">
            <w:rPr>
              <w:lang w:val="fi-FI"/>
            </w:rPr>
            <w:delText xml:space="preserve">ja </w:delText>
          </w:r>
        </w:del>
      </w:ins>
      <w:del w:id="332" w:author="Meginness Adrian Alexander" w:date="2019-04-10T09:54:00Z">
        <w:r w:rsidDel="00951F7C">
          <w:rPr>
            <w:lang w:val="fi-FI"/>
          </w:rPr>
          <w:delText xml:space="preserve">tilausten käsittelyä, reitin suunnittelua sekä sen jakamista työtä tekeville joulupukeille. Sivuilla </w:delText>
        </w:r>
        <w:r w:rsidR="00CE5672" w:rsidDel="00951F7C">
          <w:rPr>
            <w:lang w:val="fi-FI"/>
          </w:rPr>
          <w:delText>tulee olemaan</w:delText>
        </w:r>
        <w:r w:rsidDel="00951F7C">
          <w:rPr>
            <w:lang w:val="fi-FI"/>
          </w:rPr>
          <w:delText xml:space="preserve"> hallintapaneeli, josta voi</w:delText>
        </w:r>
        <w:r w:rsidR="00CE5672" w:rsidDel="00951F7C">
          <w:rPr>
            <w:lang w:val="fi-FI"/>
          </w:rPr>
          <w:delText xml:space="preserve"> muokata sivulle tulevia elementtejä</w:delText>
        </w:r>
        <w:r w:rsidDel="00951F7C">
          <w:rPr>
            <w:lang w:val="fi-FI"/>
          </w:rPr>
          <w:delText xml:space="preserve"> ja parametrejä. </w:delText>
        </w:r>
      </w:del>
    </w:p>
    <w:p w14:paraId="35F75FC3" w14:textId="2ED6CC8B" w:rsidR="00AA7753" w:rsidRPr="003B147F" w:rsidDel="00951F7C" w:rsidRDefault="00AA7753" w:rsidP="00951F7C">
      <w:pPr>
        <w:rPr>
          <w:del w:id="333" w:author="Meginness Adrian Alexander" w:date="2019-04-10T09:54:00Z"/>
          <w:lang w:val="fi-FI"/>
        </w:rPr>
        <w:pPrChange w:id="334" w:author="Meginness Adrian Alexander" w:date="2019-04-10T09:54:00Z">
          <w:pPr>
            <w:ind w:left="720"/>
          </w:pPr>
        </w:pPrChange>
      </w:pPr>
      <w:ins w:id="335" w:author="Hildén Antti Juhani" w:date="2019-04-10T08:55:00Z">
        <w:del w:id="336" w:author="Meginness Adrian Alexander" w:date="2019-04-10T09:54:00Z">
          <w:r w:rsidDel="00951F7C">
            <w:rPr>
              <w:lang w:val="fi-FI"/>
            </w:rPr>
            <w:delText>Asiakkaan lisäksi järjestelmää käyttää pääkäyttäjä</w:delText>
          </w:r>
        </w:del>
      </w:ins>
      <w:ins w:id="337" w:author="Hildén Antti Juhani" w:date="2019-04-10T09:23:00Z">
        <w:del w:id="338" w:author="Meginness Adrian Alexander" w:date="2019-04-10T09:54:00Z">
          <w:r w:rsidR="00194A14" w:rsidDel="00951F7C">
            <w:rPr>
              <w:lang w:val="fi-FI"/>
            </w:rPr>
            <w:delText>, koordinaattorit</w:delText>
          </w:r>
        </w:del>
      </w:ins>
      <w:ins w:id="339" w:author="Hildén Antti Juhani" w:date="2019-04-10T08:55:00Z">
        <w:del w:id="340" w:author="Meginness Adrian Alexander" w:date="2019-04-10T09:54:00Z">
          <w:r w:rsidDel="00951F7C">
            <w:rPr>
              <w:lang w:val="fi-FI"/>
            </w:rPr>
            <w:delText xml:space="preserve"> ja joulupukit. </w:delText>
          </w:r>
        </w:del>
      </w:ins>
      <w:ins w:id="341" w:author="Hildén Antti Juhani" w:date="2019-04-10T08:56:00Z">
        <w:del w:id="342" w:author="Meginness Adrian Alexander" w:date="2019-04-10T09:54:00Z">
          <w:r w:rsidDel="00951F7C">
            <w:rPr>
              <w:lang w:val="fi-FI"/>
            </w:rPr>
            <w:delText xml:space="preserve"> </w:delText>
          </w:r>
        </w:del>
      </w:ins>
      <w:ins w:id="343" w:author="Hildén Antti Juhani" w:date="2019-04-10T09:26:00Z">
        <w:del w:id="344" w:author="Meginness Adrian Alexander" w:date="2019-04-10T09:54:00Z">
          <w:r w:rsidR="00194A14" w:rsidDel="00951F7C">
            <w:rPr>
              <w:lang w:val="fi-FI"/>
            </w:rPr>
            <w:delText xml:space="preserve">Järjestelmää </w:delText>
          </w:r>
        </w:del>
      </w:ins>
      <w:ins w:id="345" w:author="Hildén Antti Juhani" w:date="2019-04-10T09:28:00Z">
        <w:del w:id="346" w:author="Meginness Adrian Alexander" w:date="2019-04-10T09:54:00Z">
          <w:r w:rsidR="00194A14" w:rsidDel="00951F7C">
            <w:rPr>
              <w:lang w:val="fi-FI"/>
            </w:rPr>
            <w:delText>voi käyttää</w:delText>
          </w:r>
        </w:del>
      </w:ins>
      <w:ins w:id="347" w:author="Hildén Antti Juhani" w:date="2019-04-10T09:26:00Z">
        <w:del w:id="348" w:author="Meginness Adrian Alexander" w:date="2019-04-10T09:54:00Z">
          <w:r w:rsidR="00194A14" w:rsidDel="00951F7C">
            <w:rPr>
              <w:lang w:val="fi-FI"/>
            </w:rPr>
            <w:delText xml:space="preserve"> </w:delText>
          </w:r>
        </w:del>
      </w:ins>
      <w:ins w:id="349" w:author="Hildén Antti Juhani" w:date="2019-04-10T09:27:00Z">
        <w:del w:id="350" w:author="Meginness Adrian Alexander" w:date="2019-04-10T09:54:00Z">
          <w:r w:rsidR="00194A14" w:rsidDel="00951F7C">
            <w:rPr>
              <w:lang w:val="fi-FI"/>
            </w:rPr>
            <w:delText>tietokoneen lisäksi mobiililaitteilla ja tableteilla.</w:delText>
          </w:r>
        </w:del>
      </w:ins>
      <w:ins w:id="351" w:author="Hildén Antti Juhani" w:date="2019-04-10T09:28:00Z">
        <w:del w:id="352" w:author="Meginness Adrian Alexander" w:date="2019-04-10T09:54:00Z">
          <w:r w:rsidR="00194A14" w:rsidDel="00951F7C">
            <w:rPr>
              <w:lang w:val="fi-FI"/>
            </w:rPr>
            <w:delText xml:space="preserve"> Järjestelmä toteutetaan truudeli9 webbihotelliin.</w:delText>
          </w:r>
        </w:del>
      </w:ins>
    </w:p>
    <w:p w14:paraId="7160E2D4" w14:textId="681C151B" w:rsidR="00926DC8" w:rsidDel="00951F7C" w:rsidRDefault="00926DC8" w:rsidP="00951F7C">
      <w:pPr>
        <w:rPr>
          <w:del w:id="353" w:author="Meginness Adrian Alexander" w:date="2019-04-10T09:54:00Z"/>
          <w:lang w:val="fi-FI"/>
        </w:rPr>
        <w:pPrChange w:id="354" w:author="Meginness Adrian Alexander" w:date="2019-04-10T09:54:00Z">
          <w:pPr>
            <w:pStyle w:val="Heading1"/>
          </w:pPr>
        </w:pPrChange>
      </w:pPr>
      <w:bookmarkStart w:id="355" w:name="_Toc5192382"/>
      <w:del w:id="356" w:author="Meginness Adrian Alexander" w:date="2019-04-10T09:54:00Z">
        <w:r w:rsidRPr="00102A2F" w:rsidDel="00951F7C">
          <w:rPr>
            <w:lang w:val="fi-FI"/>
          </w:rPr>
          <w:delText xml:space="preserve">2. </w:delText>
        </w:r>
      </w:del>
      <w:ins w:id="357" w:author="Hildén Antti Juhani" w:date="2019-04-10T09:30:00Z">
        <w:del w:id="358" w:author="Meginness Adrian Alexander" w:date="2019-04-10T09:54:00Z">
          <w:r w:rsidR="00194A14" w:rsidDel="00951F7C">
            <w:rPr>
              <w:lang w:val="fi-FI"/>
            </w:rPr>
            <w:delText>Käsitteet</w:delText>
          </w:r>
        </w:del>
      </w:ins>
      <w:commentRangeStart w:id="359"/>
      <w:del w:id="360" w:author="Meginness Adrian Alexander" w:date="2019-04-10T09:54:00Z">
        <w:r w:rsidR="00652C7B" w:rsidDel="00951F7C">
          <w:rPr>
            <w:lang w:val="fi-FI"/>
          </w:rPr>
          <w:delText>Käsitteet</w:delText>
        </w:r>
        <w:bookmarkEnd w:id="355"/>
        <w:commentRangeEnd w:id="359"/>
        <w:r w:rsidR="008F55D2" w:rsidDel="00951F7C">
          <w:rPr>
            <w:rStyle w:val="CommentReference"/>
          </w:rPr>
          <w:commentReference w:id="359"/>
        </w:r>
      </w:del>
    </w:p>
    <w:p w14:paraId="2CEAC9A4" w14:textId="1862A299" w:rsidR="00766C72" w:rsidRPr="00766C72" w:rsidDel="00951F7C" w:rsidRDefault="00766C72" w:rsidP="00951F7C">
      <w:pPr>
        <w:rPr>
          <w:del w:id="361" w:author="Meginness Adrian Alexander" w:date="2019-04-10T09:54:00Z"/>
          <w:lang w:val="fi-FI"/>
        </w:rPr>
        <w:pPrChange w:id="362" w:author="Meginness Adrian Alexander" w:date="2019-04-10T09:54:00Z">
          <w:pPr/>
        </w:pPrChange>
      </w:pPr>
    </w:p>
    <w:p w14:paraId="46465E56" w14:textId="5A4E6879" w:rsidR="00766C72" w:rsidRPr="00A311B6" w:rsidDel="00951F7C" w:rsidRDefault="00CE5672" w:rsidP="00951F7C">
      <w:pPr>
        <w:rPr>
          <w:del w:id="363" w:author="Meginness Adrian Alexander" w:date="2019-04-10T09:54:00Z"/>
          <w:lang w:val="fi-FI"/>
        </w:rPr>
        <w:pPrChange w:id="364" w:author="Meginness Adrian Alexander" w:date="2019-04-10T09:54:00Z">
          <w:pPr>
            <w:ind w:left="175" w:firstLine="993"/>
          </w:pPr>
        </w:pPrChange>
      </w:pPr>
      <w:del w:id="365" w:author="Meginness Adrian Alexander" w:date="2019-04-10T09:54:00Z">
        <w:r w:rsidDel="00951F7C">
          <w:rPr>
            <w:lang w:val="fi-FI"/>
          </w:rPr>
          <w:delText>Joulupukki</w:delText>
        </w:r>
        <w:r w:rsidDel="00951F7C">
          <w:rPr>
            <w:lang w:val="fi-FI"/>
          </w:rPr>
          <w:tab/>
        </w:r>
        <w:r w:rsidDel="00951F7C">
          <w:rPr>
            <w:lang w:val="fi-FI"/>
          </w:rPr>
          <w:tab/>
        </w:r>
        <w:r w:rsidR="00766C72" w:rsidRPr="00A311B6" w:rsidDel="00951F7C">
          <w:rPr>
            <w:lang w:val="fi-FI"/>
          </w:rPr>
          <w:delText>Työntekijä, joka palkataan verkkosivun kautta</w:delText>
        </w:r>
      </w:del>
    </w:p>
    <w:p w14:paraId="149DE735" w14:textId="734800C9" w:rsidR="00766C72" w:rsidDel="00951F7C" w:rsidRDefault="00766C72" w:rsidP="00951F7C">
      <w:pPr>
        <w:rPr>
          <w:ins w:id="366" w:author="Hildén Antti Juhani" w:date="2019-04-10T09:23:00Z"/>
          <w:del w:id="367" w:author="Meginness Adrian Alexander" w:date="2019-04-10T09:54:00Z"/>
          <w:lang w:val="fi-FI"/>
        </w:rPr>
        <w:pPrChange w:id="368" w:author="Meginness Adrian Alexander" w:date="2019-04-10T09:54:00Z">
          <w:pPr>
            <w:ind w:left="175" w:firstLine="993"/>
          </w:pPr>
        </w:pPrChange>
      </w:pPr>
      <w:del w:id="369" w:author="Meginness Adrian Alexander" w:date="2019-04-10T09:54:00Z">
        <w:r w:rsidRPr="00A311B6" w:rsidDel="00951F7C">
          <w:rPr>
            <w:lang w:val="fi-FI"/>
          </w:rPr>
          <w:delText>Asiakas</w:delText>
        </w:r>
        <w:r w:rsidRPr="00A311B6" w:rsidDel="00951F7C">
          <w:rPr>
            <w:lang w:val="fi-FI"/>
          </w:rPr>
          <w:tab/>
        </w:r>
        <w:r w:rsidRPr="00A311B6" w:rsidDel="00951F7C">
          <w:rPr>
            <w:lang w:val="fi-FI"/>
          </w:rPr>
          <w:tab/>
          <w:delText>Asiakas, joka palkkaa joulupukkityöntekijän verkkosivun kautta</w:delText>
        </w:r>
      </w:del>
    </w:p>
    <w:p w14:paraId="2295FEB9" w14:textId="4EB41527" w:rsidR="00194A14" w:rsidRPr="00A311B6" w:rsidDel="00951F7C" w:rsidRDefault="00194A14" w:rsidP="00951F7C">
      <w:pPr>
        <w:rPr>
          <w:del w:id="370" w:author="Meginness Adrian Alexander" w:date="2019-04-10T09:54:00Z"/>
          <w:lang w:val="fi-FI"/>
        </w:rPr>
        <w:pPrChange w:id="371" w:author="Meginness Adrian Alexander" w:date="2019-04-10T09:54:00Z">
          <w:pPr>
            <w:ind w:left="175" w:firstLine="993"/>
          </w:pPr>
        </w:pPrChange>
      </w:pPr>
      <w:ins w:id="372" w:author="Hildén Antti Juhani" w:date="2019-04-10T09:23:00Z">
        <w:del w:id="373" w:author="Meginness Adrian Alexander" w:date="2019-04-10T09:54:00Z">
          <w:r w:rsidDel="00951F7C">
            <w:rPr>
              <w:lang w:val="fi-FI"/>
            </w:rPr>
            <w:delText>Koordinaattori</w:delText>
          </w:r>
          <w:r w:rsidDel="00951F7C">
            <w:rPr>
              <w:lang w:val="fi-FI"/>
            </w:rPr>
            <w:tab/>
            <w:delText>Työntekijä, joka tekee joulupukkien reitit ja aikataulut</w:delText>
          </w:r>
        </w:del>
      </w:ins>
      <w:ins w:id="374" w:author="Hildén Antti Juhani" w:date="2019-04-10T09:30:00Z">
        <w:del w:id="375" w:author="Meginness Adrian Alexander" w:date="2019-04-10T09:54:00Z">
          <w:r w:rsidDel="00951F7C">
            <w:rPr>
              <w:lang w:val="fi-FI"/>
            </w:rPr>
            <w:delText>.</w:delText>
          </w:r>
        </w:del>
      </w:ins>
    </w:p>
    <w:p w14:paraId="08BB8731" w14:textId="3D221B27" w:rsidR="00766C72" w:rsidRPr="00A311B6" w:rsidDel="00951F7C" w:rsidRDefault="00766C72" w:rsidP="00951F7C">
      <w:pPr>
        <w:rPr>
          <w:del w:id="376" w:author="Meginness Adrian Alexander" w:date="2019-04-10T09:54:00Z"/>
          <w:lang w:val="fi-FI"/>
        </w:rPr>
        <w:pPrChange w:id="377" w:author="Meginness Adrian Alexander" w:date="2019-04-10T09:54:00Z">
          <w:pPr>
            <w:ind w:left="2878" w:hanging="1710"/>
          </w:pPr>
        </w:pPrChange>
      </w:pPr>
      <w:del w:id="378" w:author="Meginness Adrian Alexander" w:date="2019-04-10T09:54:00Z">
        <w:r w:rsidRPr="00A311B6" w:rsidDel="00951F7C">
          <w:rPr>
            <w:lang w:val="fi-FI"/>
          </w:rPr>
          <w:delText>Tietokanta</w:delText>
        </w:r>
        <w:r w:rsidRPr="00A311B6" w:rsidDel="00951F7C">
          <w:rPr>
            <w:lang w:val="fi-FI"/>
          </w:rPr>
          <w:tab/>
        </w:r>
        <w:r w:rsidR="00CE5672" w:rsidDel="00951F7C">
          <w:rPr>
            <w:lang w:val="fi-FI"/>
          </w:rPr>
          <w:tab/>
        </w:r>
        <w:r w:rsidRPr="00A311B6" w:rsidDel="00951F7C">
          <w:rPr>
            <w:lang w:val="fi-FI"/>
          </w:rPr>
          <w:delText>MySQL-ohjelmaan perustuva tietokanta, joka tallentaa kaikki palkkaukseen tarvittavat tiedot, kuten nimet, puhellinnumerot, sähköpostiosoitteet ym.</w:delText>
        </w:r>
      </w:del>
    </w:p>
    <w:p w14:paraId="1D3E195A" w14:textId="03744C92" w:rsidR="00766C72" w:rsidDel="00951F7C" w:rsidRDefault="00766C72" w:rsidP="00951F7C">
      <w:pPr>
        <w:rPr>
          <w:del w:id="379" w:author="Meginness Adrian Alexander" w:date="2019-04-10T09:54:00Z"/>
          <w:lang w:val="fi-FI"/>
        </w:rPr>
        <w:pPrChange w:id="380" w:author="Meginness Adrian Alexander" w:date="2019-04-10T09:54:00Z">
          <w:pPr>
            <w:ind w:left="2878" w:hanging="1710"/>
          </w:pPr>
        </w:pPrChange>
      </w:pPr>
      <w:del w:id="381" w:author="Meginness Adrian Alexander" w:date="2019-04-10T09:54:00Z">
        <w:r w:rsidRPr="00A311B6" w:rsidDel="00951F7C">
          <w:rPr>
            <w:lang w:val="fi-FI"/>
          </w:rPr>
          <w:delText>Käyttöliittymä</w:delText>
        </w:r>
        <w:r w:rsidRPr="00A311B6" w:rsidDel="00951F7C">
          <w:rPr>
            <w:lang w:val="fi-FI"/>
          </w:rPr>
          <w:tab/>
        </w:r>
        <w:r w:rsidR="00CE5672" w:rsidDel="00951F7C">
          <w:rPr>
            <w:lang w:val="fi-FI"/>
          </w:rPr>
          <w:tab/>
        </w:r>
        <w:r w:rsidRPr="00A311B6" w:rsidDel="00951F7C">
          <w:rPr>
            <w:lang w:val="fi-FI"/>
          </w:rPr>
          <w:delText>Verkkosivun toiminnot voidaan käyttää tietokoneen, tabletin ja älypuhelimen kautta.</w:delText>
        </w:r>
      </w:del>
    </w:p>
    <w:p w14:paraId="725F4E29" w14:textId="36246F96" w:rsidR="00766C72" w:rsidRPr="00A311B6" w:rsidDel="00951F7C" w:rsidRDefault="00766C72" w:rsidP="00951F7C">
      <w:pPr>
        <w:rPr>
          <w:del w:id="382" w:author="Meginness Adrian Alexander" w:date="2019-04-10T09:54:00Z"/>
          <w:lang w:val="fi-FI"/>
        </w:rPr>
        <w:pPrChange w:id="383" w:author="Meginness Adrian Alexander" w:date="2019-04-10T09:54:00Z">
          <w:pPr>
            <w:ind w:left="2552" w:hanging="1384"/>
          </w:pPr>
        </w:pPrChange>
      </w:pPr>
      <w:del w:id="384" w:author="Meginness Adrian Alexander" w:date="2019-04-10T09:54:00Z">
        <w:r w:rsidRPr="00A311B6" w:rsidDel="00951F7C">
          <w:rPr>
            <w:lang w:val="fi-FI"/>
          </w:rPr>
          <w:delText>Selain</w:delText>
        </w:r>
        <w:r w:rsidDel="00951F7C">
          <w:rPr>
            <w:lang w:val="fi-FI"/>
          </w:rPr>
          <w:tab/>
        </w:r>
        <w:r w:rsidR="00CE5672" w:rsidDel="00951F7C">
          <w:rPr>
            <w:lang w:val="fi-FI"/>
          </w:rPr>
          <w:tab/>
        </w:r>
        <w:r w:rsidRPr="00A311B6" w:rsidDel="00951F7C">
          <w:rPr>
            <w:lang w:val="fi-FI"/>
          </w:rPr>
          <w:delText>Ohjelma, jota käytetään palvelutoiminnossa</w:delText>
        </w:r>
      </w:del>
    </w:p>
    <w:p w14:paraId="4D466B23" w14:textId="09377D6D" w:rsidR="00766C72" w:rsidDel="00951F7C" w:rsidRDefault="00766C72" w:rsidP="00951F7C">
      <w:pPr>
        <w:rPr>
          <w:del w:id="385" w:author="Meginness Adrian Alexander" w:date="2019-04-10T09:54:00Z"/>
          <w:lang w:val="fi-FI"/>
        </w:rPr>
        <w:pPrChange w:id="386" w:author="Meginness Adrian Alexander" w:date="2019-04-10T09:54:00Z">
          <w:pPr>
            <w:ind w:left="2878" w:hanging="1710"/>
          </w:pPr>
        </w:pPrChange>
      </w:pPr>
      <w:del w:id="387" w:author="Meginness Adrian Alexander" w:date="2019-04-10T09:54:00Z">
        <w:r w:rsidRPr="00A311B6" w:rsidDel="00951F7C">
          <w:rPr>
            <w:lang w:val="fi-FI"/>
          </w:rPr>
          <w:delText>SQL</w:delText>
        </w:r>
        <w:r w:rsidRPr="00A311B6" w:rsidDel="00951F7C">
          <w:rPr>
            <w:lang w:val="fi-FI"/>
          </w:rPr>
          <w:tab/>
        </w:r>
        <w:r w:rsidR="00CE5672" w:rsidDel="00951F7C">
          <w:rPr>
            <w:lang w:val="fi-FI"/>
          </w:rPr>
          <w:tab/>
        </w:r>
        <w:r w:rsidRPr="00A311B6" w:rsidDel="00951F7C">
          <w:rPr>
            <w:lang w:val="fi-FI"/>
          </w:rPr>
          <w:delText>Structured Query Language- ohjelmointikieli, jolla kommunikoidaan tietokannan kanssa</w:delText>
        </w:r>
      </w:del>
    </w:p>
    <w:p w14:paraId="2188FB74" w14:textId="28ED39C1" w:rsidR="00766C72" w:rsidDel="00951F7C" w:rsidRDefault="00766C72" w:rsidP="00951F7C">
      <w:pPr>
        <w:rPr>
          <w:del w:id="388" w:author="Meginness Adrian Alexander" w:date="2019-04-10T09:54:00Z"/>
          <w:lang w:val="fi-FI"/>
        </w:rPr>
        <w:pPrChange w:id="389" w:author="Meginness Adrian Alexander" w:date="2019-04-10T09:54:00Z">
          <w:pPr>
            <w:ind w:left="2878" w:hanging="1710"/>
          </w:pPr>
        </w:pPrChange>
      </w:pPr>
      <w:del w:id="390" w:author="Meginness Adrian Alexander" w:date="2019-04-10T09:54:00Z">
        <w:r w:rsidRPr="00A311B6" w:rsidDel="00951F7C">
          <w:rPr>
            <w:lang w:val="fi-FI"/>
          </w:rPr>
          <w:delText>PHP</w:delText>
        </w:r>
        <w:r w:rsidRPr="00A311B6" w:rsidDel="00951F7C">
          <w:rPr>
            <w:lang w:val="fi-FI"/>
          </w:rPr>
          <w:tab/>
        </w:r>
        <w:r w:rsidR="00CE5672" w:rsidDel="00951F7C">
          <w:rPr>
            <w:lang w:val="fi-FI"/>
          </w:rPr>
          <w:tab/>
        </w:r>
        <w:r w:rsidRPr="00A311B6" w:rsidDel="00951F7C">
          <w:rPr>
            <w:lang w:val="fi-FI"/>
          </w:rPr>
          <w:delText>Hypertext Preprocessor- ohjelmointikieli, jolla tehdään nettisivun toiminnot ja tietokannan kyselyt ja yhteydet</w:delText>
        </w:r>
      </w:del>
    </w:p>
    <w:p w14:paraId="1F234D89" w14:textId="0A9D446C" w:rsidR="00766C72" w:rsidDel="00951F7C" w:rsidRDefault="00766C72" w:rsidP="00951F7C">
      <w:pPr>
        <w:rPr>
          <w:del w:id="391" w:author="Meginness Adrian Alexander" w:date="2019-04-10T09:54:00Z"/>
          <w:lang w:val="fi-FI"/>
        </w:rPr>
        <w:pPrChange w:id="392" w:author="Meginness Adrian Alexander" w:date="2019-04-10T09:54:00Z">
          <w:pPr>
            <w:ind w:left="2878" w:hanging="1710"/>
          </w:pPr>
        </w:pPrChange>
      </w:pPr>
      <w:del w:id="393" w:author="Meginness Adrian Alexander" w:date="2019-04-10T09:54:00Z">
        <w:r w:rsidRPr="00A311B6" w:rsidDel="00951F7C">
          <w:rPr>
            <w:lang w:val="fi-FI"/>
          </w:rPr>
          <w:delText>CSS</w:delText>
        </w:r>
        <w:r w:rsidRPr="00A311B6" w:rsidDel="00951F7C">
          <w:rPr>
            <w:lang w:val="fi-FI"/>
          </w:rPr>
          <w:tab/>
        </w:r>
        <w:r w:rsidR="00CE5672" w:rsidDel="00951F7C">
          <w:rPr>
            <w:lang w:val="fi-FI"/>
          </w:rPr>
          <w:tab/>
        </w:r>
        <w:r w:rsidRPr="00A311B6" w:rsidDel="00951F7C">
          <w:rPr>
            <w:lang w:val="fi-FI"/>
          </w:rPr>
          <w:delText>Cascading Style Sheets- ohjelmointikieli, jota käytetään nettisivun ulkoasuun</w:delText>
        </w:r>
      </w:del>
    </w:p>
    <w:p w14:paraId="286243AF" w14:textId="36E21BBD" w:rsidR="00766C72" w:rsidDel="00951F7C" w:rsidRDefault="00766C72" w:rsidP="00951F7C">
      <w:pPr>
        <w:rPr>
          <w:del w:id="394" w:author="Meginness Adrian Alexander" w:date="2019-04-10T09:54:00Z"/>
          <w:lang w:val="fi-FI"/>
        </w:rPr>
        <w:pPrChange w:id="395" w:author="Meginness Adrian Alexander" w:date="2019-04-10T09:54:00Z">
          <w:pPr>
            <w:ind w:left="2552" w:hanging="1384"/>
          </w:pPr>
        </w:pPrChange>
      </w:pPr>
      <w:del w:id="396" w:author="Meginness Adrian Alexander" w:date="2019-04-10T09:54:00Z">
        <w:r w:rsidRPr="00A311B6" w:rsidDel="00951F7C">
          <w:rPr>
            <w:lang w:val="fi-FI"/>
          </w:rPr>
          <w:delText>HTML</w:delText>
        </w:r>
        <w:r w:rsidRPr="00A311B6" w:rsidDel="00951F7C">
          <w:rPr>
            <w:lang w:val="fi-FI"/>
          </w:rPr>
          <w:tab/>
        </w:r>
        <w:r w:rsidR="00CE5672" w:rsidDel="00951F7C">
          <w:rPr>
            <w:lang w:val="fi-FI"/>
          </w:rPr>
          <w:tab/>
        </w:r>
        <w:r w:rsidRPr="00A311B6" w:rsidDel="00951F7C">
          <w:rPr>
            <w:lang w:val="fi-FI"/>
          </w:rPr>
          <w:delText>Hypertext Markup Language- ohjelmointikieli, joka on nettisivun runko</w:delText>
        </w:r>
      </w:del>
    </w:p>
    <w:p w14:paraId="5CCB4BEA" w14:textId="32D41277" w:rsidR="00766C72" w:rsidRPr="00A311B6" w:rsidDel="00951F7C" w:rsidRDefault="00766C72" w:rsidP="00951F7C">
      <w:pPr>
        <w:rPr>
          <w:del w:id="397" w:author="Meginness Adrian Alexander" w:date="2019-04-10T09:54:00Z"/>
          <w:lang w:val="fi-FI"/>
        </w:rPr>
        <w:pPrChange w:id="398" w:author="Meginness Adrian Alexander" w:date="2019-04-10T09:54:00Z">
          <w:pPr>
            <w:ind w:left="2552" w:hanging="1384"/>
          </w:pPr>
        </w:pPrChange>
      </w:pPr>
      <w:del w:id="399" w:author="Meginness Adrian Alexander" w:date="2019-04-10T09:54:00Z">
        <w:r w:rsidRPr="00A311B6" w:rsidDel="00951F7C">
          <w:rPr>
            <w:lang w:val="fi-FI"/>
          </w:rPr>
          <w:delText>Järjestelmä</w:delText>
        </w:r>
        <w:r w:rsidRPr="00A311B6" w:rsidDel="00951F7C">
          <w:rPr>
            <w:lang w:val="fi-FI"/>
          </w:rPr>
          <w:tab/>
        </w:r>
        <w:r w:rsidR="00CE5672" w:rsidDel="00951F7C">
          <w:rPr>
            <w:lang w:val="fi-FI"/>
          </w:rPr>
          <w:tab/>
        </w:r>
        <w:r w:rsidRPr="00A311B6" w:rsidDel="00951F7C">
          <w:rPr>
            <w:lang w:val="fi-FI"/>
          </w:rPr>
          <w:delText>Käyttää kaikkia yllä mainittuja toimintoja</w:delText>
        </w:r>
      </w:del>
    </w:p>
    <w:p w14:paraId="7E2C4AD0" w14:textId="0CD53268" w:rsidR="00766C72" w:rsidRPr="00766C72" w:rsidDel="00951F7C" w:rsidRDefault="00766C72" w:rsidP="00951F7C">
      <w:pPr>
        <w:rPr>
          <w:del w:id="400" w:author="Meginness Adrian Alexander" w:date="2019-04-10T09:54:00Z"/>
          <w:lang w:val="fi-FI"/>
        </w:rPr>
        <w:pPrChange w:id="401" w:author="Meginness Adrian Alexander" w:date="2019-04-10T09:54:00Z">
          <w:pPr/>
        </w:pPrChange>
      </w:pPr>
    </w:p>
    <w:p w14:paraId="043F029B" w14:textId="71B344A0" w:rsidR="00926DC8" w:rsidDel="00951F7C" w:rsidRDefault="00926DC8" w:rsidP="00951F7C">
      <w:pPr>
        <w:rPr>
          <w:del w:id="402" w:author="Meginness Adrian Alexander" w:date="2019-04-10T09:54:00Z"/>
          <w:lang w:val="fi-FI"/>
        </w:rPr>
        <w:pPrChange w:id="403" w:author="Meginness Adrian Alexander" w:date="2019-04-10T09:54:00Z">
          <w:pPr>
            <w:pStyle w:val="Heading1"/>
          </w:pPr>
        </w:pPrChange>
      </w:pPr>
      <w:bookmarkStart w:id="404" w:name="_Toc5192383"/>
      <w:del w:id="405" w:author="Meginness Adrian Alexander" w:date="2019-04-10T09:54:00Z">
        <w:r w:rsidRPr="00102A2F" w:rsidDel="00951F7C">
          <w:rPr>
            <w:lang w:val="fi-FI"/>
          </w:rPr>
          <w:delText>3.</w:delText>
        </w:r>
        <w:r w:rsidR="00652C7B" w:rsidDel="00951F7C">
          <w:rPr>
            <w:lang w:val="fi-FI"/>
          </w:rPr>
          <w:delText xml:space="preserve"> </w:delText>
        </w:r>
        <w:r w:rsidR="00922155" w:rsidDel="00951F7C">
          <w:rPr>
            <w:lang w:val="fi-FI"/>
          </w:rPr>
          <w:delText>Tiedot ja tietokannat</w:delText>
        </w:r>
        <w:bookmarkEnd w:id="404"/>
      </w:del>
    </w:p>
    <w:p w14:paraId="00539D4C" w14:textId="61AE8872" w:rsidR="00152E6E" w:rsidDel="00951F7C" w:rsidRDefault="00152E6E" w:rsidP="00951F7C">
      <w:pPr>
        <w:rPr>
          <w:del w:id="406" w:author="Meginness Adrian Alexander" w:date="2019-04-10T09:54:00Z"/>
          <w:lang w:val="fi-FI"/>
        </w:rPr>
        <w:pPrChange w:id="407" w:author="Meginness Adrian Alexander" w:date="2019-04-10T09:54:00Z">
          <w:pPr>
            <w:pStyle w:val="Heading2"/>
          </w:pPr>
        </w:pPrChange>
      </w:pPr>
      <w:bookmarkStart w:id="408" w:name="_Toc5192384"/>
      <w:del w:id="409" w:author="Meginness Adrian Alexander" w:date="2019-04-10T09:54:00Z">
        <w:r w:rsidDel="00951F7C">
          <w:rPr>
            <w:lang w:val="fi-FI"/>
          </w:rPr>
          <w:delText>3.1 ER-kaavio</w:delText>
        </w:r>
        <w:bookmarkEnd w:id="408"/>
      </w:del>
    </w:p>
    <w:commentRangeStart w:id="410"/>
    <w:commentRangeStart w:id="411"/>
    <w:p w14:paraId="22C62DCD" w14:textId="09CFFEE5" w:rsidR="00152E6E" w:rsidRPr="00152E6E" w:rsidDel="00951F7C" w:rsidRDefault="001A6180" w:rsidP="00951F7C">
      <w:pPr>
        <w:rPr>
          <w:del w:id="412" w:author="Meginness Adrian Alexander" w:date="2019-04-10T09:54:00Z"/>
          <w:lang w:val="fi-FI"/>
        </w:rPr>
        <w:pPrChange w:id="413" w:author="Meginness Adrian Alexander" w:date="2019-04-10T09:54:00Z">
          <w:pPr/>
        </w:pPrChange>
      </w:pPr>
      <w:del w:id="414" w:author="Meginness Adrian Alexander" w:date="2019-04-10T09:54:00Z">
        <w:r w:rsidDel="00951F7C">
          <w:rPr>
            <w:lang w:val="fi-FI"/>
          </w:rPr>
          <w:object w:dxaOrig="11281" w:dyaOrig="7036" w14:anchorId="3322ED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27.95pt;height:329.3pt" o:ole="">
              <v:imagedata r:id="rId15" o:title=""/>
            </v:shape>
            <o:OLEObject Type="Embed" ProgID="Visio.Drawing.15" ShapeID="_x0000_i1025" DrawAspect="Content" ObjectID="_1616399939" r:id="rId16"/>
          </w:object>
        </w:r>
        <w:commentRangeEnd w:id="410"/>
        <w:commentRangeEnd w:id="411"/>
        <w:r w:rsidR="002F16F8" w:rsidDel="00951F7C">
          <w:rPr>
            <w:rStyle w:val="CommentReference"/>
          </w:rPr>
          <w:commentReference w:id="410"/>
        </w:r>
        <w:r w:rsidR="002F16F8" w:rsidDel="00951F7C">
          <w:rPr>
            <w:rStyle w:val="CommentReference"/>
          </w:rPr>
          <w:commentReference w:id="411"/>
        </w:r>
      </w:del>
    </w:p>
    <w:p w14:paraId="0355E4EC" w14:textId="074131D2" w:rsidR="00152E6E" w:rsidDel="00951F7C" w:rsidRDefault="00152E6E" w:rsidP="00951F7C">
      <w:pPr>
        <w:rPr>
          <w:del w:id="415" w:author="Meginness Adrian Alexander" w:date="2019-04-10T09:54:00Z"/>
          <w:lang w:val="fi-FI"/>
        </w:rPr>
        <w:pPrChange w:id="416" w:author="Meginness Adrian Alexander" w:date="2019-04-10T09:54:00Z">
          <w:pPr>
            <w:pStyle w:val="Heading2"/>
          </w:pPr>
        </w:pPrChange>
      </w:pPr>
      <w:bookmarkStart w:id="417" w:name="_Toc5192385"/>
      <w:del w:id="418" w:author="Meginness Adrian Alexander" w:date="2019-04-10T09:54:00Z">
        <w:r w:rsidDel="00951F7C">
          <w:rPr>
            <w:lang w:val="fi-FI"/>
          </w:rPr>
          <w:delText xml:space="preserve">3.2 </w:delText>
        </w:r>
        <w:commentRangeStart w:id="419"/>
        <w:r w:rsidDel="00951F7C">
          <w:rPr>
            <w:lang w:val="fi-FI"/>
          </w:rPr>
          <w:delText>Tietokantakaavio</w:delText>
        </w:r>
        <w:bookmarkEnd w:id="417"/>
        <w:commentRangeEnd w:id="419"/>
        <w:r w:rsidR="008F55D2" w:rsidDel="00951F7C">
          <w:rPr>
            <w:rStyle w:val="CommentReference"/>
          </w:rPr>
          <w:commentReference w:id="419"/>
        </w:r>
      </w:del>
    </w:p>
    <w:p w14:paraId="113BEBA8" w14:textId="59DC2DAF" w:rsidR="00152E6E" w:rsidRPr="00152E6E" w:rsidDel="00951F7C" w:rsidRDefault="001A6180" w:rsidP="00951F7C">
      <w:pPr>
        <w:rPr>
          <w:del w:id="420" w:author="Meginness Adrian Alexander" w:date="2019-04-10T09:54:00Z"/>
          <w:lang w:val="fi-FI"/>
        </w:rPr>
        <w:pPrChange w:id="421" w:author="Meginness Adrian Alexander" w:date="2019-04-10T09:54:00Z">
          <w:pPr/>
        </w:pPrChange>
      </w:pPr>
      <w:del w:id="422" w:author="Meginness Adrian Alexander" w:date="2019-04-10T09:54:00Z">
        <w:r w:rsidDel="00951F7C">
          <w:rPr>
            <w:lang w:val="fi-FI"/>
          </w:rPr>
          <w:object w:dxaOrig="15135" w:dyaOrig="10950" w14:anchorId="213149F4">
            <v:shape id="_x0000_i1026" type="#_x0000_t75" style="width:529.7pt;height:383.25pt" o:ole="">
              <v:imagedata r:id="rId17" o:title=""/>
            </v:shape>
            <o:OLEObject Type="Embed" ProgID="Visio.Drawing.15" ShapeID="_x0000_i1026" DrawAspect="Content" ObjectID="_1616399940" r:id="rId18"/>
          </w:object>
        </w:r>
      </w:del>
    </w:p>
    <w:p w14:paraId="37D9BC39" w14:textId="0BC2299D" w:rsidR="00926DC8" w:rsidDel="00951F7C" w:rsidRDefault="00926DC8" w:rsidP="00951F7C">
      <w:pPr>
        <w:rPr>
          <w:del w:id="423" w:author="Meginness Adrian Alexander" w:date="2019-04-10T09:54:00Z"/>
          <w:lang w:val="fi-FI"/>
        </w:rPr>
        <w:pPrChange w:id="424" w:author="Meginness Adrian Alexander" w:date="2019-04-10T09:54:00Z">
          <w:pPr>
            <w:pStyle w:val="Heading1"/>
          </w:pPr>
        </w:pPrChange>
      </w:pPr>
      <w:bookmarkStart w:id="425" w:name="_Toc5192386"/>
      <w:del w:id="426" w:author="Meginness Adrian Alexander" w:date="2019-04-10T09:54:00Z">
        <w:r w:rsidRPr="00102A2F" w:rsidDel="00951F7C">
          <w:rPr>
            <w:lang w:val="fi-FI"/>
          </w:rPr>
          <w:delText>4.</w:delText>
        </w:r>
        <w:r w:rsidR="00152E6E" w:rsidDel="00951F7C">
          <w:rPr>
            <w:lang w:val="fi-FI"/>
          </w:rPr>
          <w:delText xml:space="preserve"> Näyttökartat</w:delText>
        </w:r>
        <w:bookmarkEnd w:id="425"/>
        <w:r w:rsidR="00152E6E" w:rsidDel="00951F7C">
          <w:rPr>
            <w:lang w:val="fi-FI"/>
          </w:rPr>
          <w:delText xml:space="preserve"> </w:delText>
        </w:r>
      </w:del>
    </w:p>
    <w:p w14:paraId="3716AE26" w14:textId="028B770B" w:rsidR="00AD7E87" w:rsidDel="00951F7C" w:rsidRDefault="00AD7E87" w:rsidP="00951F7C">
      <w:pPr>
        <w:rPr>
          <w:del w:id="427" w:author="Meginness Adrian Alexander" w:date="2019-04-10T09:54:00Z"/>
          <w:lang w:val="fi-FI"/>
        </w:rPr>
        <w:pPrChange w:id="428" w:author="Meginness Adrian Alexander" w:date="2019-04-10T09:54:00Z">
          <w:pPr>
            <w:pStyle w:val="Heading2"/>
          </w:pPr>
        </w:pPrChange>
      </w:pPr>
      <w:bookmarkStart w:id="429" w:name="_Toc5192387"/>
      <w:del w:id="430" w:author="Meginness Adrian Alexander" w:date="2019-04-10T09:54:00Z">
        <w:r w:rsidDel="00951F7C">
          <w:rPr>
            <w:lang w:val="fi-FI"/>
          </w:rPr>
          <w:delText>4.1 Pääkäyttäjä</w:delText>
        </w:r>
        <w:bookmarkEnd w:id="429"/>
      </w:del>
    </w:p>
    <w:commentRangeStart w:id="431"/>
    <w:p w14:paraId="7C23C0AB" w14:textId="450A8E21" w:rsidR="00AD7E87" w:rsidDel="00951F7C" w:rsidRDefault="00AD7E87" w:rsidP="00951F7C">
      <w:pPr>
        <w:rPr>
          <w:del w:id="432" w:author="Meginness Adrian Alexander" w:date="2019-04-10T09:54:00Z"/>
          <w:lang w:val="fi-FI"/>
        </w:rPr>
        <w:pPrChange w:id="433" w:author="Meginness Adrian Alexander" w:date="2019-04-10T09:54:00Z">
          <w:pPr/>
        </w:pPrChange>
      </w:pPr>
      <w:del w:id="434" w:author="Meginness Adrian Alexander" w:date="2019-04-10T09:54:00Z">
        <w:r w:rsidDel="00951F7C">
          <w:rPr>
            <w:lang w:val="fi-FI"/>
          </w:rPr>
          <w:object w:dxaOrig="8355" w:dyaOrig="4335" w14:anchorId="695EC979">
            <v:shape id="_x0000_i1027" type="#_x0000_t75" style="width:406.05pt;height:210.7pt" o:ole="">
              <v:imagedata r:id="rId19" o:title=""/>
            </v:shape>
            <o:OLEObject Type="Embed" ProgID="Visio.Drawing.15" ShapeID="_x0000_i1027" DrawAspect="Content" ObjectID="_1616399941" r:id="rId20"/>
          </w:object>
        </w:r>
        <w:commentRangeEnd w:id="431"/>
        <w:r w:rsidR="001C0478" w:rsidDel="00951F7C">
          <w:rPr>
            <w:rStyle w:val="CommentReference"/>
          </w:rPr>
          <w:commentReference w:id="431"/>
        </w:r>
      </w:del>
    </w:p>
    <w:p w14:paraId="3E4283F8" w14:textId="06A87668" w:rsidR="00AD7E87" w:rsidDel="00951F7C" w:rsidRDefault="00AD7E87" w:rsidP="00951F7C">
      <w:pPr>
        <w:rPr>
          <w:del w:id="435" w:author="Meginness Adrian Alexander" w:date="2019-04-10T09:54:00Z"/>
          <w:lang w:val="fi-FI"/>
        </w:rPr>
        <w:pPrChange w:id="436" w:author="Meginness Adrian Alexander" w:date="2019-04-10T09:54:00Z">
          <w:pPr>
            <w:pStyle w:val="Heading2"/>
          </w:pPr>
        </w:pPrChange>
      </w:pPr>
      <w:bookmarkStart w:id="437" w:name="_Toc5192388"/>
      <w:del w:id="438" w:author="Meginness Adrian Alexander" w:date="2019-04-10T09:54:00Z">
        <w:r w:rsidDel="00951F7C">
          <w:rPr>
            <w:lang w:val="fi-FI"/>
          </w:rPr>
          <w:delText>4.2 Joulupukki</w:delText>
        </w:r>
        <w:bookmarkEnd w:id="437"/>
      </w:del>
    </w:p>
    <w:commentRangeStart w:id="439"/>
    <w:p w14:paraId="18CD8A27" w14:textId="1DA9551B" w:rsidR="00AD7E87" w:rsidDel="00951F7C" w:rsidRDefault="00AD7E87" w:rsidP="00951F7C">
      <w:pPr>
        <w:rPr>
          <w:del w:id="440" w:author="Meginness Adrian Alexander" w:date="2019-04-10T09:54:00Z"/>
          <w:lang w:val="fi-FI"/>
        </w:rPr>
        <w:pPrChange w:id="441" w:author="Meginness Adrian Alexander" w:date="2019-04-10T09:54:00Z">
          <w:pPr/>
        </w:pPrChange>
      </w:pPr>
      <w:del w:id="442" w:author="Meginness Adrian Alexander" w:date="2019-04-10T09:54:00Z">
        <w:r w:rsidDel="00951F7C">
          <w:rPr>
            <w:lang w:val="fi-FI"/>
          </w:rPr>
          <w:object w:dxaOrig="8910" w:dyaOrig="4666" w14:anchorId="75735D4C">
            <v:shape id="_x0000_i1028" type="#_x0000_t75" style="width:426.8pt;height:223.5pt" o:ole="">
              <v:imagedata r:id="rId21" o:title=""/>
            </v:shape>
            <o:OLEObject Type="Embed" ProgID="Visio.Drawing.15" ShapeID="_x0000_i1028" DrawAspect="Content" ObjectID="_1616399942" r:id="rId22"/>
          </w:object>
        </w:r>
        <w:commentRangeEnd w:id="439"/>
        <w:r w:rsidR="001C0478" w:rsidDel="00951F7C">
          <w:rPr>
            <w:rStyle w:val="CommentReference"/>
          </w:rPr>
          <w:commentReference w:id="439"/>
        </w:r>
      </w:del>
    </w:p>
    <w:p w14:paraId="54ACBF47" w14:textId="29E4CC86" w:rsidR="00AD7E87" w:rsidDel="00951F7C" w:rsidRDefault="00AD7E87" w:rsidP="00951F7C">
      <w:pPr>
        <w:rPr>
          <w:del w:id="443" w:author="Meginness Adrian Alexander" w:date="2019-04-10T09:54:00Z"/>
          <w:lang w:val="fi-FI"/>
        </w:rPr>
        <w:pPrChange w:id="444" w:author="Meginness Adrian Alexander" w:date="2019-04-10T09:54:00Z">
          <w:pPr>
            <w:pStyle w:val="Heading2"/>
          </w:pPr>
        </w:pPrChange>
      </w:pPr>
      <w:bookmarkStart w:id="445" w:name="_Toc5192389"/>
      <w:del w:id="446" w:author="Meginness Adrian Alexander" w:date="2019-04-10T09:54:00Z">
        <w:r w:rsidDel="00951F7C">
          <w:rPr>
            <w:lang w:val="fi-FI"/>
          </w:rPr>
          <w:delText>4.3 Asiakas</w:delText>
        </w:r>
        <w:bookmarkEnd w:id="445"/>
      </w:del>
    </w:p>
    <w:p w14:paraId="0232D9F8" w14:textId="1D2AB5B7" w:rsidR="00951F7C" w:rsidRDefault="00AD7E87" w:rsidP="00951F7C">
      <w:pPr>
        <w:rPr>
          <w:ins w:id="447" w:author="Meginness Adrian Alexander" w:date="2019-04-10T09:54:00Z"/>
          <w:lang w:val="fi-FI"/>
        </w:rPr>
      </w:pPr>
      <w:del w:id="448" w:author="Meginness Adrian Alexander" w:date="2019-04-10T09:54:00Z">
        <w:r w:rsidDel="00951F7C">
          <w:rPr>
            <w:lang w:val="fi-FI"/>
          </w:rPr>
          <w:object w:dxaOrig="8251" w:dyaOrig="4335" w14:anchorId="14B306A3">
            <v:shape id="_x0000_i1029" type="#_x0000_t75" style="width:412.55pt;height:216.75pt" o:ole="">
              <v:imagedata r:id="rId23" o:title=""/>
            </v:shape>
            <o:OLEObject Type="Embed" ProgID="Visio.Drawing.15" ShapeID="_x0000_i1029" DrawAspect="Content" ObjectID="_1616399943" r:id="rId24"/>
          </w:object>
        </w:r>
      </w:del>
    </w:p>
    <w:p w14:paraId="0A89ED19" w14:textId="77777777" w:rsidR="00951F7C" w:rsidRDefault="00951F7C">
      <w:pPr>
        <w:rPr>
          <w:ins w:id="449" w:author="Meginness Adrian Alexander" w:date="2019-04-10T09:54:00Z"/>
          <w:lang w:val="fi-FI"/>
        </w:rPr>
      </w:pPr>
      <w:ins w:id="450" w:author="Meginness Adrian Alexander" w:date="2019-04-10T09:54:00Z">
        <w:r>
          <w:rPr>
            <w:lang w:val="fi-FI"/>
          </w:rPr>
          <w:br w:type="page"/>
        </w:r>
      </w:ins>
    </w:p>
    <w:p w14:paraId="6F9E0B77" w14:textId="77777777" w:rsidR="00AD7E87" w:rsidRPr="00AD7E87" w:rsidRDefault="00AD7E87" w:rsidP="00951F7C">
      <w:pPr>
        <w:rPr>
          <w:lang w:val="fi-FI"/>
        </w:rPr>
      </w:pPr>
    </w:p>
    <w:p w14:paraId="5F7E9830" w14:textId="77777777" w:rsidR="00152E6E" w:rsidRDefault="00926DC8" w:rsidP="00926DC8">
      <w:pPr>
        <w:pStyle w:val="Heading1"/>
        <w:rPr>
          <w:lang w:val="fi-FI"/>
        </w:rPr>
      </w:pPr>
      <w:bookmarkStart w:id="451" w:name="_Toc5192390"/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</w:t>
      </w:r>
      <w:commentRangeStart w:id="452"/>
      <w:r w:rsidR="00152E6E">
        <w:rPr>
          <w:lang w:val="fi-FI"/>
        </w:rPr>
        <w:t>käyttötapaukset</w:t>
      </w:r>
      <w:bookmarkEnd w:id="451"/>
      <w:commentRangeEnd w:id="452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452"/>
      </w:r>
    </w:p>
    <w:p w14:paraId="16A1557D" w14:textId="77777777" w:rsidR="007225C8" w:rsidRPr="007325DB" w:rsidRDefault="007225C8" w:rsidP="007225C8">
      <w:pPr>
        <w:pStyle w:val="Heading2"/>
        <w:ind w:left="425"/>
        <w:rPr>
          <w:lang w:val="fi-FI"/>
        </w:rPr>
      </w:pPr>
      <w:bookmarkStart w:id="453" w:name="_Toc5192391"/>
      <w:r>
        <w:rPr>
          <w:lang w:val="fi-FI"/>
        </w:rPr>
        <w:t>5.1</w:t>
      </w:r>
      <w:r w:rsidR="0031032C">
        <w:rPr>
          <w:lang w:val="fi-FI"/>
        </w:rPr>
        <w:t xml:space="preserve"> </w:t>
      </w:r>
      <w:r w:rsidRPr="007325DB">
        <w:rPr>
          <w:lang w:val="fi-FI"/>
        </w:rPr>
        <w:t>Lisää tilaus</w:t>
      </w:r>
      <w:bookmarkEnd w:id="453"/>
    </w:p>
    <w:p w14:paraId="46594D0A" w14:textId="77777777" w:rsidR="007225C8" w:rsidRPr="007325DB" w:rsidRDefault="007225C8" w:rsidP="007225C8">
      <w:pPr>
        <w:rPr>
          <w:lang w:val="fi-FI"/>
        </w:rPr>
      </w:pPr>
    </w:p>
    <w:p w14:paraId="6AED4E0C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Tilaus</w:t>
      </w:r>
    </w:p>
    <w:p w14:paraId="2CD82543" w14:textId="77777777" w:rsidR="007225C8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Kuvaus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Asiakkaan tilaus pääsee onnistuneesti järjestelmään</w:t>
      </w:r>
    </w:p>
    <w:p w14:paraId="7B1A3B6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865C3D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331819C1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Asiakas kirjoittaa oman nimensä, puhelinnumeron, sähköpostin, laskutusosoitteen, tapahtumaosoitteet, tilausajan, lasten määrä, ilmoitus mahdollisista lemmikkieläimistä ja lasten allergioista.</w:t>
      </w:r>
    </w:p>
    <w:p w14:paraId="3EA0CF7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A44C81A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jokin tieto puuttuu, tilaus ei onnistu. Järjestelmä ei salli lomakkeen lähettämistä ja ilmoittaa alueet, jossa on puutteelliset tiedot.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7BBD512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on onnistuneesti tehnyt tilauksen</w:t>
      </w:r>
    </w:p>
    <w:p w14:paraId="28E0335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C1E84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</w:t>
      </w:r>
    </w:p>
    <w:p w14:paraId="79CEBC1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D9FEDE6" w14:textId="77777777" w:rsidR="00123894" w:rsidRDefault="007225C8" w:rsidP="007225C8">
      <w:pPr>
        <w:ind w:left="360"/>
        <w:rPr>
          <w:ins w:id="454" w:author="Meginness Adrian Alexander" w:date="2019-04-10T10:40:00Z"/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0B123C56" w14:textId="0DB24FCF" w:rsidR="007225C8" w:rsidRDefault="00123894" w:rsidP="007225C8">
      <w:pPr>
        <w:ind w:left="360"/>
        <w:rPr>
          <w:lang w:val="fi-FI"/>
        </w:rPr>
      </w:pPr>
      <w:ins w:id="455" w:author="Meginness Adrian Alexander" w:date="2019-04-10T10:41:00Z">
        <w:r>
          <w:rPr>
            <w:lang w:val="fi-FI"/>
          </w:rPr>
          <w:pict w14:anchorId="08EC25EB">
            <v:shape id="_x0000_i1072" type="#_x0000_t75" style="width:251.05pt;height:201.95pt">
              <v:imagedata r:id="rId25" o:title="pukkitilaus"/>
            </v:shape>
          </w:pict>
        </w:r>
      </w:ins>
      <w:del w:id="456" w:author="Meginness Adrian Alexander" w:date="2019-04-10T10:40:00Z">
        <w:r w:rsidR="007225C8" w:rsidDel="00123894">
          <w:rPr>
            <w:lang w:val="fi-FI"/>
          </w:rPr>
          <w:delText>Tulossa pian</w:delText>
        </w:r>
      </w:del>
      <w:r w:rsidR="007225C8">
        <w:rPr>
          <w:lang w:val="fi-FI"/>
        </w:rPr>
        <w:br w:type="page"/>
      </w:r>
    </w:p>
    <w:p w14:paraId="55A16677" w14:textId="77777777" w:rsidR="007225C8" w:rsidRPr="007325DB" w:rsidRDefault="007225C8" w:rsidP="007225C8">
      <w:pPr>
        <w:pStyle w:val="Heading2"/>
        <w:ind w:firstLine="360"/>
        <w:rPr>
          <w:lang w:val="fi-FI"/>
        </w:rPr>
      </w:pPr>
      <w:bookmarkStart w:id="457" w:name="_Toc5192392"/>
      <w:r>
        <w:rPr>
          <w:lang w:val="fi-FI"/>
        </w:rPr>
        <w:lastRenderedPageBreak/>
        <w:t>5.2 Sähköposti varmistus</w:t>
      </w:r>
      <w:bookmarkEnd w:id="457"/>
    </w:p>
    <w:p w14:paraId="2BE4B80D" w14:textId="77777777" w:rsidR="007225C8" w:rsidRPr="007325DB" w:rsidRDefault="007225C8" w:rsidP="007225C8">
      <w:pPr>
        <w:rPr>
          <w:lang w:val="fi-FI"/>
        </w:rPr>
      </w:pPr>
    </w:p>
    <w:p w14:paraId="007595E1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Varmistus sähköpostiin</w:t>
      </w:r>
    </w:p>
    <w:p w14:paraId="3A03935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Asiakkaalle ja pukille tulee sähköpostiin varmistus varauksesta. Sähköpostissa on päivä, aika, osoite ja muut mahdolliset tiedot, kuten lasten mahdolliset allergiat ym. Sähköpostin saapuessa asiakas ja pukki varmistavat tilauksen.</w:t>
      </w:r>
    </w:p>
    <w:p w14:paraId="3637FF5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on rekisteröitynyt järjestelmään.</w:t>
      </w:r>
    </w:p>
    <w:p w14:paraId="1D4C96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E288027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Varauksen jälkeen sähköposti lähetetään pukille ja asiakkaalle automaattisesti.</w:t>
      </w:r>
    </w:p>
    <w:p w14:paraId="12C91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488DEB0F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sähköposti on virheellinen, sähköposti ei saavu ja asiakas/pukki eivät pysty varmistamaan tilausta.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077F6FC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ovat onnistuneesti varmistanut tilauksen</w:t>
      </w:r>
    </w:p>
    <w:p w14:paraId="3EEECF4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6A93797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36A6A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336B610C" w14:textId="4E1038FE" w:rsidR="007225C8" w:rsidRDefault="007225C8" w:rsidP="0031032C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del w:id="458" w:author="Meginness Adrian Alexander" w:date="2019-04-10T10:49:00Z">
        <w:r w:rsidDel="00123894">
          <w:rPr>
            <w:lang w:val="fi-FI"/>
          </w:rPr>
          <w:delText>Tulossa pian!</w:delText>
        </w:r>
      </w:del>
      <w:ins w:id="459" w:author="Meginness Adrian Alexander" w:date="2019-04-10T10:49:00Z">
        <w:r w:rsidR="00123894">
          <w:rPr>
            <w:lang w:val="fi-FI"/>
          </w:rPr>
          <w:t>-</w:t>
        </w:r>
      </w:ins>
    </w:p>
    <w:p w14:paraId="3976DE2E" w14:textId="77777777" w:rsidR="0031032C" w:rsidRDefault="0031032C" w:rsidP="0031032C">
      <w:pPr>
        <w:ind w:left="360"/>
        <w:rPr>
          <w:lang w:val="fi-FI"/>
        </w:rPr>
      </w:pPr>
    </w:p>
    <w:p w14:paraId="203655DE" w14:textId="77777777" w:rsidR="0031032C" w:rsidRDefault="0031032C" w:rsidP="0031032C">
      <w:pPr>
        <w:ind w:left="360"/>
        <w:rPr>
          <w:lang w:val="fi-FI"/>
        </w:rPr>
      </w:pPr>
    </w:p>
    <w:p w14:paraId="5F88E03E" w14:textId="77777777" w:rsidR="0031032C" w:rsidRDefault="0031032C" w:rsidP="0031032C">
      <w:pPr>
        <w:ind w:left="360"/>
        <w:rPr>
          <w:lang w:val="fi-FI"/>
        </w:rPr>
      </w:pPr>
    </w:p>
    <w:p w14:paraId="210F8603" w14:textId="77777777" w:rsidR="0031032C" w:rsidRDefault="0031032C" w:rsidP="0031032C">
      <w:pPr>
        <w:ind w:left="360"/>
        <w:rPr>
          <w:lang w:val="fi-FI"/>
        </w:rPr>
      </w:pPr>
    </w:p>
    <w:p w14:paraId="6B94F29C" w14:textId="77777777" w:rsidR="0031032C" w:rsidRDefault="0031032C" w:rsidP="0031032C">
      <w:pPr>
        <w:ind w:left="360"/>
        <w:rPr>
          <w:lang w:val="fi-FI"/>
        </w:rPr>
      </w:pPr>
    </w:p>
    <w:p w14:paraId="4C2C3C7D" w14:textId="77777777" w:rsidR="0031032C" w:rsidRDefault="0031032C" w:rsidP="0031032C">
      <w:pPr>
        <w:ind w:left="360"/>
        <w:rPr>
          <w:lang w:val="fi-FI"/>
        </w:rPr>
      </w:pPr>
    </w:p>
    <w:p w14:paraId="58195DF4" w14:textId="77777777" w:rsidR="0031032C" w:rsidRDefault="0031032C" w:rsidP="0031032C">
      <w:pPr>
        <w:ind w:left="360"/>
        <w:rPr>
          <w:lang w:val="fi-FI"/>
        </w:rPr>
      </w:pPr>
    </w:p>
    <w:p w14:paraId="60362B9C" w14:textId="77777777" w:rsidR="0031032C" w:rsidRDefault="0031032C" w:rsidP="0031032C">
      <w:pPr>
        <w:ind w:left="360"/>
        <w:rPr>
          <w:lang w:val="fi-FI"/>
        </w:rPr>
      </w:pPr>
    </w:p>
    <w:p w14:paraId="1933F4F0" w14:textId="77777777" w:rsidR="0031032C" w:rsidRDefault="0031032C" w:rsidP="0031032C">
      <w:pPr>
        <w:ind w:left="360"/>
        <w:rPr>
          <w:lang w:val="fi-FI"/>
        </w:rPr>
      </w:pPr>
    </w:p>
    <w:p w14:paraId="794858ED" w14:textId="77777777" w:rsidR="0031032C" w:rsidRDefault="0031032C" w:rsidP="0031032C">
      <w:pPr>
        <w:ind w:left="360"/>
        <w:rPr>
          <w:lang w:val="fi-FI"/>
        </w:rPr>
      </w:pPr>
    </w:p>
    <w:p w14:paraId="67886FB6" w14:textId="77777777" w:rsidR="0031032C" w:rsidRDefault="0031032C" w:rsidP="0031032C">
      <w:pPr>
        <w:ind w:left="360"/>
        <w:rPr>
          <w:lang w:val="fi-FI"/>
        </w:rPr>
      </w:pPr>
    </w:p>
    <w:p w14:paraId="78327D71" w14:textId="77777777" w:rsidR="007225C8" w:rsidRPr="0031032C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460" w:name="_Toc5192393"/>
      <w:r>
        <w:rPr>
          <w:lang w:val="fi-FI"/>
        </w:rPr>
        <w:lastRenderedPageBreak/>
        <w:t>Tilauksen seuranta</w:t>
      </w:r>
      <w:bookmarkEnd w:id="460"/>
    </w:p>
    <w:p w14:paraId="4403609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Tilauksen seuranta</w:t>
      </w:r>
    </w:p>
    <w:p w14:paraId="509C991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Asiakas ja pukki seuraavat tilauksen tilaa. Seuranta sivulla näkee osoitteen, päivämäärän, ajan ja muut tärkeät tiedot kuten allergiat ym.</w:t>
      </w:r>
    </w:p>
    <w:p w14:paraId="22A97E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B67572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  <w:t>Asiakas tarkistaa tilauksenseuranta sivulta omia</w:t>
      </w:r>
      <w:r>
        <w:rPr>
          <w:lang w:val="fi-FI"/>
        </w:rPr>
        <w:tab/>
        <w:t>tilauksiaan, jossa näkyy osoitteen, päivämäärän, ajan ja muut tiedot. Pukki näkee itseensä liittyvät tilaukset.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687852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80B1689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Ilman tilausta sivu on tyhjä.</w:t>
      </w:r>
      <w:r w:rsidRPr="007325DB">
        <w:rPr>
          <w:lang w:val="fi-FI"/>
        </w:rPr>
        <w:tab/>
      </w:r>
    </w:p>
    <w:p w14:paraId="1C6C4D8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voivat tarkistaa tilausta</w:t>
      </w:r>
    </w:p>
    <w:p w14:paraId="01E7F4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A9C1AB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11B978C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8B07514" w14:textId="77777777" w:rsidR="00123894" w:rsidRDefault="007225C8" w:rsidP="007225C8">
      <w:pPr>
        <w:ind w:left="360"/>
        <w:rPr>
          <w:ins w:id="461" w:author="Meginness Adrian Alexander" w:date="2019-04-10T10:53:00Z"/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135B7823" w14:textId="0C7994CB" w:rsidR="007225C8" w:rsidRDefault="00123894" w:rsidP="007225C8">
      <w:pPr>
        <w:ind w:left="360"/>
        <w:rPr>
          <w:lang w:val="fi-FI"/>
        </w:rPr>
      </w:pPr>
      <w:ins w:id="462" w:author="Meginness Adrian Alexander" w:date="2019-04-10T10:53:00Z">
        <w:r>
          <w:rPr>
            <w:lang w:val="fi-FI"/>
          </w:rPr>
          <w:pict w14:anchorId="67F409E7">
            <v:shape id="_x0000_i1075" type="#_x0000_t75" style="width:467.8pt;height:168.2pt">
              <v:imagedata r:id="rId26" o:title="tilaukset"/>
            </v:shape>
          </w:pict>
        </w:r>
      </w:ins>
      <w:del w:id="463" w:author="Meginness Adrian Alexander" w:date="2019-04-10T10:53:00Z">
        <w:r w:rsidR="007225C8" w:rsidDel="00123894">
          <w:rPr>
            <w:lang w:val="fi-FI"/>
          </w:rPr>
          <w:delText>Tulossa pian!</w:delText>
        </w:r>
      </w:del>
    </w:p>
    <w:p w14:paraId="371C8446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5C0B35B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464" w:name="_Toc5192394"/>
      <w:r>
        <w:rPr>
          <w:lang w:val="fi-FI"/>
        </w:rPr>
        <w:lastRenderedPageBreak/>
        <w:t>Rekisteröityminen</w:t>
      </w:r>
      <w:bookmarkEnd w:id="464"/>
    </w:p>
    <w:p w14:paraId="35178CFC" w14:textId="77777777" w:rsidR="007225C8" w:rsidRPr="007325DB" w:rsidRDefault="007225C8" w:rsidP="007225C8">
      <w:pPr>
        <w:rPr>
          <w:lang w:val="fi-FI"/>
        </w:rPr>
      </w:pPr>
    </w:p>
    <w:p w14:paraId="6388768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Rekisteröityminen</w:t>
      </w:r>
    </w:p>
    <w:p w14:paraId="0538618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rekisteröityy järjestelmään</w:t>
      </w:r>
    </w:p>
    <w:p w14:paraId="5F033AC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9F20AD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596457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rekisteröityy järjestelmään. Hänen on annettava nimensä ja sähköpostinsa sekä keksiä/luoda käyttötunnus ja salasana.  Jälkeenpäin hänen pitää varmistaa sähköpostiosoitteensa.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0F51B37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7621CD0B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Pukki antaa virheellisen sähköpostiosoitteen eikä ikinä saa sähköpostia tai jättää kentän tyhjäksi.</w:t>
      </w:r>
      <w:r w:rsidRPr="007325DB">
        <w:rPr>
          <w:lang w:val="fi-FI"/>
        </w:rPr>
        <w:tab/>
      </w:r>
    </w:p>
    <w:p w14:paraId="09C4047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jättänyt rekisteröinti hakemuksen järjestelmään</w:t>
      </w:r>
    </w:p>
    <w:p w14:paraId="3FEB87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49BAC7B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</w:p>
    <w:p w14:paraId="1D8BAAF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5CBECD6" w14:textId="77777777" w:rsidR="003628F0" w:rsidRDefault="007225C8" w:rsidP="007225C8">
      <w:pPr>
        <w:ind w:left="360"/>
        <w:rPr>
          <w:ins w:id="465" w:author="Meginness Adrian Alexander" w:date="2019-04-10T10:56:00Z"/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122B9603" w14:textId="528CB0E7" w:rsidR="007225C8" w:rsidDel="003628F0" w:rsidRDefault="003628F0" w:rsidP="007225C8">
      <w:pPr>
        <w:ind w:left="360"/>
        <w:rPr>
          <w:del w:id="466" w:author="Meginness Adrian Alexander" w:date="2019-04-10T10:57:00Z"/>
          <w:lang w:val="fi-FI"/>
        </w:rPr>
      </w:pPr>
      <w:ins w:id="467" w:author="Meginness Adrian Alexander" w:date="2019-04-10T10:57:00Z">
        <w:r>
          <w:rPr>
            <w:lang w:val="fi-FI"/>
          </w:rPr>
          <w:pict w14:anchorId="04F56DA0">
            <v:shape id="_x0000_i1076" type="#_x0000_t75" style="width:467.9pt;height:279.75pt">
              <v:imagedata r:id="rId27" o:title="rekisteröityminen"/>
            </v:shape>
          </w:pict>
        </w:r>
      </w:ins>
      <w:del w:id="468" w:author="Meginness Adrian Alexander" w:date="2019-04-10T10:56:00Z">
        <w:r w:rsidR="007225C8" w:rsidDel="003628F0">
          <w:rPr>
            <w:lang w:val="fi-FI"/>
          </w:rPr>
          <w:delText>Tulossa pian!</w:delText>
        </w:r>
      </w:del>
    </w:p>
    <w:p w14:paraId="2D26AC5C" w14:textId="77777777" w:rsidR="007225C8" w:rsidRDefault="007225C8" w:rsidP="003628F0">
      <w:pPr>
        <w:ind w:left="360"/>
        <w:rPr>
          <w:lang w:val="fi-FI"/>
        </w:rPr>
        <w:pPrChange w:id="469" w:author="Meginness Adrian Alexander" w:date="2019-04-10T10:57:00Z">
          <w:pPr/>
        </w:pPrChange>
      </w:pPr>
      <w:r>
        <w:rPr>
          <w:lang w:val="fi-FI"/>
        </w:rPr>
        <w:br w:type="page"/>
      </w:r>
    </w:p>
    <w:p w14:paraId="3FAF12E6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470" w:name="_Toc5192395"/>
      <w:r>
        <w:rPr>
          <w:lang w:val="fi-FI"/>
        </w:rPr>
        <w:lastRenderedPageBreak/>
        <w:t>Kirjautuminen</w:t>
      </w:r>
      <w:bookmarkEnd w:id="470"/>
    </w:p>
    <w:p w14:paraId="3A74D45A" w14:textId="77777777" w:rsidR="007225C8" w:rsidRPr="007325DB" w:rsidRDefault="007225C8" w:rsidP="007225C8">
      <w:pPr>
        <w:rPr>
          <w:lang w:val="fi-FI"/>
        </w:rPr>
      </w:pPr>
    </w:p>
    <w:p w14:paraId="2F034F85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Kirjautuminen</w:t>
      </w:r>
    </w:p>
    <w:p w14:paraId="2D0E7E7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ja/tai pääkäyttäjä kirjautuu sisään</w:t>
      </w:r>
    </w:p>
    <w:p w14:paraId="2015F9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</w:t>
      </w:r>
    </w:p>
    <w:p w14:paraId="0611FA7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AC2AC4D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ja/tai pääkäyttäjä kirjautuu sisään käyttäjätunnuksillaan.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1958F69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04F8D900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Salasana tai käyttäjätunnus ovat väärin, eivätkä he pääse kirjautumaan sisään.</w:t>
      </w:r>
      <w:r w:rsidRPr="007325DB">
        <w:rPr>
          <w:lang w:val="fi-FI"/>
        </w:rPr>
        <w:tab/>
      </w:r>
    </w:p>
    <w:p w14:paraId="59A975D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Käyttäjä on kirjautunut sisään onnistuneesti</w:t>
      </w:r>
    </w:p>
    <w:p w14:paraId="5519C23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83BC7E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ja pääkäyttäjä</w:t>
      </w:r>
    </w:p>
    <w:p w14:paraId="0870337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6FD2933F" w14:textId="77777777" w:rsidR="003628F0" w:rsidRDefault="007225C8" w:rsidP="007225C8">
      <w:pPr>
        <w:ind w:left="360"/>
        <w:rPr>
          <w:ins w:id="471" w:author="Meginness Adrian Alexander" w:date="2019-04-10T10:59:00Z"/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5374556B" w14:textId="103ECB7D" w:rsidR="007225C8" w:rsidRDefault="003628F0" w:rsidP="007225C8">
      <w:pPr>
        <w:ind w:left="360"/>
        <w:rPr>
          <w:lang w:val="fi-FI"/>
        </w:rPr>
      </w:pPr>
      <w:ins w:id="472" w:author="Meginness Adrian Alexander" w:date="2019-04-10T10:59:00Z">
        <w:r>
          <w:rPr>
            <w:lang w:val="fi-FI"/>
          </w:rPr>
          <w:pict w14:anchorId="0CF0AC46">
            <v:shape id="_x0000_i1077" type="#_x0000_t75" style="width:467.9pt;height:190.8pt">
              <v:imagedata r:id="rId28" o:title="kirjautuminen"/>
            </v:shape>
          </w:pict>
        </w:r>
      </w:ins>
      <w:del w:id="473" w:author="Meginness Adrian Alexander" w:date="2019-04-10T10:59:00Z">
        <w:r w:rsidR="007225C8" w:rsidDel="003628F0">
          <w:rPr>
            <w:lang w:val="fi-FI"/>
          </w:rPr>
          <w:delText>Tulossa pian!</w:delText>
        </w:r>
      </w:del>
    </w:p>
    <w:p w14:paraId="30FDD23F" w14:textId="77777777" w:rsidR="007225C8" w:rsidRPr="007325DB" w:rsidRDefault="007225C8" w:rsidP="007225C8">
      <w:pPr>
        <w:rPr>
          <w:lang w:val="fi-FI"/>
        </w:rPr>
      </w:pPr>
    </w:p>
    <w:p w14:paraId="147795B4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AB6D39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474" w:name="_Toc5192396"/>
      <w:r>
        <w:rPr>
          <w:lang w:val="fi-FI"/>
        </w:rPr>
        <w:lastRenderedPageBreak/>
        <w:t>Pukki rekisteröinnin hyväksyminen</w:t>
      </w:r>
      <w:bookmarkEnd w:id="474"/>
    </w:p>
    <w:p w14:paraId="62DF057D" w14:textId="77777777" w:rsidR="007225C8" w:rsidRPr="007325DB" w:rsidRDefault="007225C8" w:rsidP="007225C8">
      <w:pPr>
        <w:rPr>
          <w:lang w:val="fi-FI"/>
        </w:rPr>
      </w:pPr>
    </w:p>
    <w:p w14:paraId="20E285DF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rekisteröinnin hyväksyminen</w:t>
      </w:r>
    </w:p>
    <w:p w14:paraId="2D36805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hyväksyy pukin rekisteröinnin</w:t>
      </w:r>
    </w:p>
    <w:p w14:paraId="1EE6A2F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1107706C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5708EA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hyväksyy pukin rekisteröinnin.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A1DE8C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5877C5AD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 hylkää pukin rekisteröinnin puutteellisten tietojen tai muuten hyväksymättömän syyn takia.</w:t>
      </w:r>
    </w:p>
    <w:p w14:paraId="05E75E3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rekisteröitynyt järjestelmään</w:t>
      </w:r>
    </w:p>
    <w:p w14:paraId="1815E15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A73528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5532B3A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079E08E" w14:textId="77777777" w:rsidR="003628F0" w:rsidRDefault="007225C8" w:rsidP="007225C8">
      <w:pPr>
        <w:ind w:left="360"/>
        <w:rPr>
          <w:ins w:id="475" w:author="Meginness Adrian Alexander" w:date="2019-04-10T11:01:00Z"/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1523E67E" w14:textId="73D33719" w:rsidR="007225C8" w:rsidRDefault="000C6F14" w:rsidP="007225C8">
      <w:pPr>
        <w:ind w:left="360"/>
        <w:rPr>
          <w:lang w:val="fi-FI"/>
        </w:rPr>
      </w:pPr>
      <w:ins w:id="476" w:author="Meginness Adrian Alexander" w:date="2019-04-10T11:06:00Z">
        <w:r>
          <w:rPr>
            <w:lang w:val="fi-FI"/>
          </w:rPr>
          <w:pict w14:anchorId="7A312591">
            <v:shape id="_x0000_i1081" type="#_x0000_t75" style="width:467.9pt;height:168.25pt">
              <v:imagedata r:id="rId29" o:title="pukkihakijat"/>
            </v:shape>
          </w:pict>
        </w:r>
      </w:ins>
      <w:del w:id="477" w:author="Meginness Adrian Alexander" w:date="2019-04-10T11:01:00Z">
        <w:r w:rsidR="007225C8" w:rsidDel="003628F0">
          <w:rPr>
            <w:lang w:val="fi-FI"/>
          </w:rPr>
          <w:delText>Tulossa pian!</w:delText>
        </w:r>
      </w:del>
    </w:p>
    <w:p w14:paraId="1D4E1FCE" w14:textId="77777777" w:rsidR="007225C8" w:rsidRPr="007325DB" w:rsidRDefault="007225C8" w:rsidP="007225C8">
      <w:pPr>
        <w:rPr>
          <w:lang w:val="fi-FI"/>
        </w:rPr>
      </w:pPr>
    </w:p>
    <w:p w14:paraId="5926E5DF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44D7327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478" w:name="_Toc5192397"/>
      <w:r>
        <w:rPr>
          <w:lang w:val="fi-FI"/>
        </w:rPr>
        <w:lastRenderedPageBreak/>
        <w:t>Reitin luonti</w:t>
      </w:r>
      <w:bookmarkEnd w:id="478"/>
    </w:p>
    <w:p w14:paraId="6A478285" w14:textId="77777777" w:rsidR="007225C8" w:rsidRPr="007325DB" w:rsidRDefault="007225C8" w:rsidP="007225C8">
      <w:pPr>
        <w:rPr>
          <w:lang w:val="fi-FI"/>
        </w:rPr>
      </w:pPr>
    </w:p>
    <w:p w14:paraId="546722F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Reitin luonti</w:t>
      </w:r>
    </w:p>
    <w:p w14:paraId="13B59190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luo reitin pukille</w:t>
      </w:r>
    </w:p>
    <w:p w14:paraId="379DF26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4168BF31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A7BA4F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luo reitin pukille käyttäen asiakkaitten hakemusten tietoja.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474CD0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FEB81CE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Pääkäyttäjällä ei ole tarpeeksi pukkityöntekijöitä, joita hän voi ilmoittaa samaan ajankohtaan eri alueilla.</w:t>
      </w:r>
    </w:p>
    <w:p w14:paraId="78DF8F0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Reitti on luotu pukille</w:t>
      </w:r>
    </w:p>
    <w:p w14:paraId="337E0B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0579FA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38C4DC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3D6537E4" w14:textId="77777777" w:rsidR="003628F0" w:rsidRDefault="007225C8" w:rsidP="007225C8">
      <w:pPr>
        <w:ind w:left="360"/>
        <w:rPr>
          <w:ins w:id="479" w:author="Meginness Adrian Alexander" w:date="2019-04-10T11:03:00Z"/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891A5FD" w14:textId="10E4344A" w:rsidR="007225C8" w:rsidRDefault="003628F0" w:rsidP="007225C8">
      <w:pPr>
        <w:ind w:left="360"/>
        <w:rPr>
          <w:lang w:val="fi-FI"/>
        </w:rPr>
      </w:pPr>
      <w:ins w:id="480" w:author="Meginness Adrian Alexander" w:date="2019-04-10T11:03:00Z">
        <w:r>
          <w:rPr>
            <w:lang w:val="fi-FI"/>
          </w:rPr>
          <w:pict w14:anchorId="1DB6B10F">
            <v:shape id="_x0000_i1079" type="#_x0000_t75" style="width:324.9pt;height:259.6pt">
              <v:imagedata r:id="rId30" o:title="reitti"/>
            </v:shape>
          </w:pict>
        </w:r>
      </w:ins>
      <w:del w:id="481" w:author="Meginness Adrian Alexander" w:date="2019-04-10T11:03:00Z">
        <w:r w:rsidR="007225C8" w:rsidDel="003628F0">
          <w:rPr>
            <w:lang w:val="fi-FI"/>
          </w:rPr>
          <w:delText>Tulossa pian!</w:delText>
        </w:r>
      </w:del>
    </w:p>
    <w:p w14:paraId="76999FB1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7E903FC2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482" w:name="_Toc5192398"/>
      <w:commentRangeStart w:id="483"/>
      <w:r>
        <w:rPr>
          <w:lang w:val="fi-FI"/>
        </w:rPr>
        <w:lastRenderedPageBreak/>
        <w:t>Tiedonpoisto</w:t>
      </w:r>
      <w:bookmarkEnd w:id="482"/>
      <w:commentRangeEnd w:id="483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483"/>
      </w:r>
    </w:p>
    <w:p w14:paraId="7EEAFC6B" w14:textId="77777777" w:rsidR="007225C8" w:rsidRPr="007325DB" w:rsidRDefault="007225C8" w:rsidP="007225C8">
      <w:pPr>
        <w:rPr>
          <w:lang w:val="fi-FI"/>
        </w:rPr>
      </w:pPr>
    </w:p>
    <w:p w14:paraId="17E29A5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Tiedonpoisto</w:t>
      </w:r>
    </w:p>
    <w:p w14:paraId="6B470298" w14:textId="3201B28F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</w:t>
      </w:r>
      <w:ins w:id="484" w:author="Meginness Adrian Alexander" w:date="2019-04-10T09:43:00Z">
        <w:r w:rsidR="00FE502F">
          <w:rPr>
            <w:lang w:val="fi-FI"/>
          </w:rPr>
          <w:t xml:space="preserve"> </w:t>
        </w:r>
      </w:ins>
      <w:del w:id="485" w:author="Meginness Adrian Alexander" w:date="2019-04-10T09:43:00Z">
        <w:r w:rsidDel="00FE502F">
          <w:rPr>
            <w:lang w:val="fi-FI"/>
          </w:rPr>
          <w:delText xml:space="preserve"> </w:delText>
        </w:r>
      </w:del>
      <w:r>
        <w:rPr>
          <w:lang w:val="fi-FI"/>
        </w:rPr>
        <w:t>poistaa tietoja</w:t>
      </w:r>
      <w:ins w:id="486" w:author="Meginness Adrian Alexander" w:date="2019-04-10T09:44:00Z">
        <w:r w:rsidR="00FE502F">
          <w:rPr>
            <w:lang w:val="fi-FI"/>
          </w:rPr>
          <w:t xml:space="preserve"> sekä automaattinen poisto</w:t>
        </w:r>
      </w:ins>
    </w:p>
    <w:p w14:paraId="1E3B7403" w14:textId="6AA85FEE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  <w:ins w:id="487" w:author="Meginness Adrian Alexander" w:date="2019-04-10T09:49:00Z">
        <w:r w:rsidR="00FE502F">
          <w:rPr>
            <w:lang w:val="fi-FI"/>
          </w:rPr>
          <w:t>, tilauksen teko</w:t>
        </w:r>
      </w:ins>
    </w:p>
    <w:p w14:paraId="69DE550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8506C86" w14:textId="36AE059D" w:rsidR="00FE502F" w:rsidRDefault="007225C8" w:rsidP="00FE502F">
      <w:pPr>
        <w:ind w:left="3600" w:hanging="3240"/>
        <w:rPr>
          <w:ins w:id="488" w:author="Meginness Adrian Alexander" w:date="2019-04-10T09:44:00Z"/>
          <w:lang w:val="fi-FI"/>
        </w:rPr>
        <w:pPrChange w:id="489" w:author="Meginness Adrian Alexander" w:date="2019-04-10T09:49:00Z">
          <w:pPr>
            <w:ind w:left="3600" w:hanging="3240"/>
          </w:pPr>
        </w:pPrChange>
      </w:pPr>
      <w:r>
        <w:rPr>
          <w:lang w:val="fi-FI"/>
        </w:rPr>
        <w:tab/>
        <w:t xml:space="preserve">Pääkäyttäjä poistaa </w:t>
      </w:r>
      <w:commentRangeStart w:id="490"/>
      <w:r>
        <w:rPr>
          <w:lang w:val="fi-FI"/>
        </w:rPr>
        <w:t xml:space="preserve">pukin </w:t>
      </w:r>
      <w:commentRangeEnd w:id="490"/>
      <w:r w:rsidR="001C0478">
        <w:rPr>
          <w:rStyle w:val="CommentReference"/>
        </w:rPr>
        <w:commentReference w:id="490"/>
      </w:r>
      <w:r>
        <w:rPr>
          <w:lang w:val="fi-FI"/>
        </w:rPr>
        <w:t>tai tilauksen järjestelmästä. Ennen tilauksen poistoa, ohjelma kysyy varmistusta tilauksen ja/tai pukin poistosta.</w:t>
      </w:r>
      <w:r>
        <w:rPr>
          <w:lang w:val="fi-FI"/>
        </w:rPr>
        <w:tab/>
      </w:r>
      <w:ins w:id="491" w:author="Meginness Adrian Alexander" w:date="2019-04-10T09:45:00Z">
        <w:r w:rsidR="00FE502F">
          <w:rPr>
            <w:lang w:val="fi-FI"/>
          </w:rPr>
          <w:t xml:space="preserve"> Tilauksen poistettua asiakkaan tiedot poistetaan samalla.</w:t>
        </w:r>
      </w:ins>
      <w:del w:id="492" w:author="Meginness Adrian Alexander" w:date="2019-04-10T09:49:00Z">
        <w:r w:rsidDel="00FE502F">
          <w:rPr>
            <w:lang w:val="fi-FI"/>
          </w:rPr>
          <w:tab/>
        </w:r>
      </w:del>
    </w:p>
    <w:p w14:paraId="1171DC3F" w14:textId="312310BC" w:rsidR="007225C8" w:rsidRDefault="00FE502F" w:rsidP="007225C8">
      <w:pPr>
        <w:ind w:left="3600" w:hanging="3240"/>
        <w:rPr>
          <w:lang w:val="fi-FI"/>
        </w:rPr>
      </w:pPr>
      <w:ins w:id="493" w:author="Meginness Adrian Alexander" w:date="2019-04-10T09:44:00Z">
        <w:r>
          <w:rPr>
            <w:lang w:val="fi-FI"/>
          </w:rPr>
          <w:tab/>
        </w:r>
      </w:ins>
      <w:ins w:id="494" w:author="Meginness Adrian Alexander" w:date="2019-04-10T09:45:00Z">
        <w:r>
          <w:rPr>
            <w:lang w:val="fi-FI"/>
          </w:rPr>
          <w:t>Viikon jälkeen</w:t>
        </w:r>
      </w:ins>
      <w:del w:id="495" w:author="Meginness Adrian Alexander" w:date="2019-04-10T09:44:00Z">
        <w:r w:rsidR="007225C8" w:rsidDel="00FE502F">
          <w:rPr>
            <w:lang w:val="fi-FI"/>
          </w:rPr>
          <w:tab/>
        </w:r>
      </w:del>
      <w:ins w:id="496" w:author="Meginness Adrian Alexander" w:date="2019-04-10T09:45:00Z">
        <w:r>
          <w:rPr>
            <w:lang w:val="fi-FI"/>
          </w:rPr>
          <w:t xml:space="preserve"> tilaus poistetaan automaattisesti järjestelmästä.</w:t>
        </w:r>
      </w:ins>
      <w:del w:id="497" w:author="Meginness Adrian Alexander" w:date="2019-04-10T09:45:00Z">
        <w:r w:rsidR="007225C8" w:rsidDel="00FE502F">
          <w:rPr>
            <w:lang w:val="fi-FI"/>
          </w:rPr>
          <w:tab/>
        </w:r>
        <w:r w:rsidR="007225C8" w:rsidDel="00FE502F">
          <w:rPr>
            <w:lang w:val="fi-FI"/>
          </w:rPr>
          <w:tab/>
        </w:r>
      </w:del>
    </w:p>
    <w:p w14:paraId="581B0E6A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104D4D2" w14:textId="4560046F" w:rsidR="007225C8" w:rsidRDefault="007225C8" w:rsidP="00FE502F">
      <w:pPr>
        <w:ind w:left="3600"/>
        <w:rPr>
          <w:lang w:val="fi-FI"/>
        </w:rPr>
        <w:pPrChange w:id="498" w:author="Meginness Adrian Alexander" w:date="2019-04-10T09:46:00Z">
          <w:pPr>
            <w:ind w:left="360"/>
          </w:pPr>
        </w:pPrChange>
      </w:pPr>
      <w:del w:id="499" w:author="Meginness Adrian Alexander" w:date="2019-04-10T09:46:00Z">
        <w:r w:rsidDel="00FE502F">
          <w:rPr>
            <w:lang w:val="fi-FI"/>
          </w:rPr>
          <w:tab/>
        </w:r>
        <w:r w:rsidDel="00FE502F">
          <w:rPr>
            <w:lang w:val="fi-FI"/>
          </w:rPr>
          <w:tab/>
        </w:r>
        <w:r w:rsidDel="00FE502F">
          <w:rPr>
            <w:lang w:val="fi-FI"/>
          </w:rPr>
          <w:tab/>
        </w:r>
        <w:r w:rsidDel="00FE502F">
          <w:rPr>
            <w:lang w:val="fi-FI"/>
          </w:rPr>
          <w:tab/>
        </w:r>
        <w:r w:rsidDel="00FE502F">
          <w:rPr>
            <w:lang w:val="fi-FI"/>
          </w:rPr>
          <w:tab/>
        </w:r>
      </w:del>
      <w:ins w:id="500" w:author="Meginness Adrian Alexander" w:date="2019-04-10T09:49:00Z">
        <w:r w:rsidR="00FE502F">
          <w:rPr>
            <w:lang w:val="fi-FI"/>
          </w:rPr>
          <w:t>-</w:t>
        </w:r>
      </w:ins>
      <w:del w:id="501" w:author="Meginness Adrian Alexander" w:date="2019-04-10T09:45:00Z">
        <w:r w:rsidDel="00FE502F">
          <w:rPr>
            <w:lang w:val="fi-FI"/>
          </w:rPr>
          <w:delText>-</w:delText>
        </w:r>
      </w:del>
    </w:p>
    <w:p w14:paraId="51654DB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Tiedot poistettu</w:t>
      </w:r>
    </w:p>
    <w:p w14:paraId="3664102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7CC36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0419B8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079A9B5B" w14:textId="77777777" w:rsidR="000C6F14" w:rsidRDefault="007225C8" w:rsidP="007225C8">
      <w:pPr>
        <w:ind w:left="360"/>
        <w:rPr>
          <w:ins w:id="502" w:author="Meginness Adrian Alexander" w:date="2019-04-10T11:06:00Z"/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5FF8AD4F" w14:textId="4251BFBF" w:rsidR="007225C8" w:rsidRDefault="000C6F14" w:rsidP="007225C8">
      <w:pPr>
        <w:ind w:left="360"/>
        <w:rPr>
          <w:lang w:val="fi-FI"/>
        </w:rPr>
      </w:pPr>
      <w:ins w:id="503" w:author="Meginness Adrian Alexander" w:date="2019-04-10T11:06:00Z">
        <w:r>
          <w:rPr>
            <w:lang w:val="fi-FI"/>
          </w:rPr>
          <w:pict w14:anchorId="32A9434C">
            <v:shape id="_x0000_i1082" type="#_x0000_t75" style="width:467.8pt;height:168.2pt">
              <v:imagedata r:id="rId31" o:title="pukkiadminpoisto"/>
            </v:shape>
          </w:pict>
        </w:r>
      </w:ins>
      <w:del w:id="504" w:author="Meginness Adrian Alexander" w:date="2019-04-10T11:06:00Z">
        <w:r w:rsidR="007225C8" w:rsidDel="000C6F14">
          <w:rPr>
            <w:lang w:val="fi-FI"/>
          </w:rPr>
          <w:delText>Tulossa pian!</w:delText>
        </w:r>
      </w:del>
    </w:p>
    <w:p w14:paraId="621DA808" w14:textId="77777777" w:rsidR="007225C8" w:rsidRPr="007325DB" w:rsidRDefault="007225C8" w:rsidP="007225C8">
      <w:pPr>
        <w:rPr>
          <w:lang w:val="fi-FI"/>
        </w:rPr>
      </w:pPr>
    </w:p>
    <w:p w14:paraId="26C4302C" w14:textId="351EEB65" w:rsidR="00FE502F" w:rsidRDefault="00FE502F">
      <w:pPr>
        <w:rPr>
          <w:ins w:id="505" w:author="Meginness Adrian Alexander" w:date="2019-04-10T09:48:00Z"/>
          <w:lang w:val="fi-FI"/>
        </w:rPr>
      </w:pPr>
      <w:ins w:id="506" w:author="Meginness Adrian Alexander" w:date="2019-04-10T09:48:00Z">
        <w:r>
          <w:rPr>
            <w:lang w:val="fi-FI"/>
          </w:rPr>
          <w:br w:type="page"/>
        </w:r>
      </w:ins>
    </w:p>
    <w:p w14:paraId="78820D32" w14:textId="5FE6677A" w:rsidR="00FE502F" w:rsidRPr="007325DB" w:rsidRDefault="00FE502F" w:rsidP="00FE502F">
      <w:pPr>
        <w:pStyle w:val="Heading2"/>
        <w:numPr>
          <w:ilvl w:val="1"/>
          <w:numId w:val="10"/>
        </w:numPr>
        <w:rPr>
          <w:ins w:id="507" w:author="Meginness Adrian Alexander" w:date="2019-04-10T09:48:00Z"/>
          <w:lang w:val="fi-FI"/>
        </w:rPr>
        <w:pPrChange w:id="508" w:author="Meginness Adrian Alexander" w:date="2019-04-10T09:48:00Z">
          <w:pPr>
            <w:pStyle w:val="Heading2"/>
            <w:numPr>
              <w:ilvl w:val="1"/>
              <w:numId w:val="11"/>
            </w:numPr>
            <w:ind w:left="785" w:hanging="360"/>
          </w:pPr>
        </w:pPrChange>
      </w:pPr>
      <w:ins w:id="509" w:author="Meginness Adrian Alexander" w:date="2019-04-10T09:48:00Z">
        <w:r>
          <w:rPr>
            <w:lang w:val="fi-FI"/>
          </w:rPr>
          <w:lastRenderedPageBreak/>
          <w:t>Pukin</w:t>
        </w:r>
        <w:commentRangeStart w:id="510"/>
        <w:r>
          <w:rPr>
            <w:lang w:val="fi-FI"/>
          </w:rPr>
          <w:t>poisto</w:t>
        </w:r>
        <w:commentRangeEnd w:id="510"/>
        <w:r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510"/>
        </w:r>
      </w:ins>
    </w:p>
    <w:p w14:paraId="3041400F" w14:textId="77777777" w:rsidR="00FE502F" w:rsidRPr="007325DB" w:rsidRDefault="00FE502F" w:rsidP="00FE502F">
      <w:pPr>
        <w:rPr>
          <w:ins w:id="511" w:author="Meginness Adrian Alexander" w:date="2019-04-10T09:48:00Z"/>
          <w:lang w:val="fi-FI"/>
        </w:rPr>
      </w:pPr>
    </w:p>
    <w:p w14:paraId="524353E5" w14:textId="6B13387F" w:rsidR="00FE502F" w:rsidRPr="007325DB" w:rsidRDefault="00FE502F" w:rsidP="00FE502F">
      <w:pPr>
        <w:ind w:left="360"/>
        <w:rPr>
          <w:ins w:id="512" w:author="Meginness Adrian Alexander" w:date="2019-04-10T09:48:00Z"/>
          <w:lang w:val="fi-FI"/>
        </w:rPr>
      </w:pPr>
      <w:ins w:id="513" w:author="Meginness Adrian Alexander" w:date="2019-04-10T09:48:00Z">
        <w:r w:rsidRPr="007325DB">
          <w:rPr>
            <w:lang w:val="fi-FI"/>
          </w:rPr>
          <w:t>Tunniste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</w:ins>
      <w:ins w:id="514" w:author="Meginness Adrian Alexander" w:date="2019-04-10T09:50:00Z">
        <w:r w:rsidR="007154A0">
          <w:rPr>
            <w:lang w:val="fi-FI"/>
          </w:rPr>
          <w:t>Pukinpoisto</w:t>
        </w:r>
      </w:ins>
    </w:p>
    <w:p w14:paraId="7BF646DD" w14:textId="04FCC9FC" w:rsidR="00FE502F" w:rsidRDefault="00FE502F" w:rsidP="00FE502F">
      <w:pPr>
        <w:ind w:left="3600" w:hanging="3240"/>
        <w:rPr>
          <w:ins w:id="515" w:author="Meginness Adrian Alexander" w:date="2019-04-10T09:48:00Z"/>
          <w:lang w:val="fi-FI"/>
        </w:rPr>
      </w:pPr>
      <w:ins w:id="516" w:author="Meginness Adrian Alexander" w:date="2019-04-10T09:48:00Z">
        <w:r>
          <w:rPr>
            <w:lang w:val="fi-FI"/>
          </w:rPr>
          <w:t>Kuvaus</w:t>
        </w:r>
        <w:r>
          <w:rPr>
            <w:lang w:val="fi-FI"/>
          </w:rPr>
          <w:tab/>
        </w:r>
      </w:ins>
      <w:ins w:id="517" w:author="Meginness Adrian Alexander" w:date="2019-04-10T09:50:00Z">
        <w:r w:rsidR="007154A0">
          <w:rPr>
            <w:lang w:val="fi-FI"/>
          </w:rPr>
          <w:t>Pukki poistaa itsensä järjestelmästä</w:t>
        </w:r>
      </w:ins>
    </w:p>
    <w:p w14:paraId="320981D9" w14:textId="77777777" w:rsidR="00FE502F" w:rsidRDefault="00FE502F" w:rsidP="00FE502F">
      <w:pPr>
        <w:ind w:left="360"/>
        <w:rPr>
          <w:ins w:id="518" w:author="Meginness Adrian Alexander" w:date="2019-04-10T09:48:00Z"/>
          <w:lang w:val="fi-FI"/>
        </w:rPr>
      </w:pPr>
      <w:ins w:id="519" w:author="Meginness Adrian Alexander" w:date="2019-04-10T09:48:00Z">
        <w:r>
          <w:rPr>
            <w:lang w:val="fi-FI"/>
          </w:rPr>
          <w:t>Alkuehto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Rekisteröityminen, kirjautuminen</w:t>
        </w:r>
      </w:ins>
    </w:p>
    <w:p w14:paraId="31C73B86" w14:textId="77777777" w:rsidR="00FE502F" w:rsidRDefault="00FE502F" w:rsidP="00FE502F">
      <w:pPr>
        <w:ind w:left="3600" w:hanging="3240"/>
        <w:rPr>
          <w:ins w:id="520" w:author="Meginness Adrian Alexander" w:date="2019-04-10T09:48:00Z"/>
          <w:lang w:val="fi-FI"/>
        </w:rPr>
      </w:pPr>
      <w:ins w:id="521" w:author="Meginness Adrian Alexander" w:date="2019-04-10T09:48:00Z">
        <w:r>
          <w:rPr>
            <w:lang w:val="fi-FI"/>
          </w:rPr>
          <w:t>Normaali tapahtumien kulku</w:t>
        </w:r>
        <w:r>
          <w:rPr>
            <w:lang w:val="fi-FI"/>
          </w:rPr>
          <w:tab/>
        </w:r>
      </w:ins>
    </w:p>
    <w:p w14:paraId="2DDB258E" w14:textId="388DC1F8" w:rsidR="00FE502F" w:rsidRDefault="00FE502F" w:rsidP="007154A0">
      <w:pPr>
        <w:ind w:left="3600" w:hanging="3240"/>
        <w:rPr>
          <w:ins w:id="522" w:author="Meginness Adrian Alexander" w:date="2019-04-10T09:48:00Z"/>
          <w:lang w:val="fi-FI"/>
        </w:rPr>
        <w:pPrChange w:id="523" w:author="Meginness Adrian Alexander" w:date="2019-04-10T09:50:00Z">
          <w:pPr>
            <w:ind w:left="3600" w:hanging="3240"/>
          </w:pPr>
        </w:pPrChange>
      </w:pPr>
      <w:ins w:id="524" w:author="Meginness Adrian Alexander" w:date="2019-04-10T09:48:00Z">
        <w:r>
          <w:rPr>
            <w:lang w:val="fi-FI"/>
          </w:rPr>
          <w:tab/>
        </w:r>
      </w:ins>
      <w:ins w:id="525" w:author="Meginness Adrian Alexander" w:date="2019-04-10T09:50:00Z">
        <w:r w:rsidR="007154A0">
          <w:rPr>
            <w:lang w:val="fi-FI"/>
          </w:rPr>
          <w:t>Pukki poistaa itsensä järjestelmästä</w:t>
        </w:r>
      </w:ins>
    </w:p>
    <w:p w14:paraId="4B3C8B62" w14:textId="77777777" w:rsidR="00FE502F" w:rsidRDefault="00FE502F" w:rsidP="00FE502F">
      <w:pPr>
        <w:ind w:left="360"/>
        <w:rPr>
          <w:ins w:id="526" w:author="Meginness Adrian Alexander" w:date="2019-04-10T09:48:00Z"/>
          <w:lang w:val="fi-FI"/>
        </w:rPr>
      </w:pPr>
      <w:ins w:id="527" w:author="Meginness Adrian Alexander" w:date="2019-04-10T09:48:00Z">
        <w:r>
          <w:rPr>
            <w:lang w:val="fi-FI"/>
          </w:rPr>
          <w:t>Vaihtoehtoinen tapahtumien kulku</w:t>
        </w:r>
        <w:r>
          <w:rPr>
            <w:lang w:val="fi-FI"/>
          </w:rPr>
          <w:tab/>
        </w:r>
      </w:ins>
    </w:p>
    <w:p w14:paraId="6CBBFD6C" w14:textId="315724FB" w:rsidR="00FE502F" w:rsidRDefault="00FE502F" w:rsidP="00FE502F">
      <w:pPr>
        <w:ind w:left="3600"/>
        <w:rPr>
          <w:ins w:id="528" w:author="Meginness Adrian Alexander" w:date="2019-04-10T09:48:00Z"/>
          <w:lang w:val="fi-FI"/>
        </w:rPr>
      </w:pPr>
      <w:ins w:id="529" w:author="Meginness Adrian Alexander" w:date="2019-04-10T09:48:00Z">
        <w:r>
          <w:rPr>
            <w:lang w:val="fi-FI"/>
          </w:rPr>
          <w:t>Jos pukki poistaa itsensä</w:t>
        </w:r>
      </w:ins>
      <w:ins w:id="530" w:author="Meginness Adrian Alexander" w:date="2019-04-10T09:51:00Z">
        <w:r w:rsidR="007154A0">
          <w:rPr>
            <w:lang w:val="fi-FI"/>
          </w:rPr>
          <w:t>,</w:t>
        </w:r>
      </w:ins>
      <w:ins w:id="531" w:author="Meginness Adrian Alexander" w:date="2019-04-10T09:48:00Z">
        <w:r>
          <w:rPr>
            <w:lang w:val="fi-FI"/>
          </w:rPr>
          <w:t xml:space="preserve"> kun hänellä on tilauksia, pääkäyttäjän pitää ottaa hänen paikkansa.</w:t>
        </w:r>
      </w:ins>
    </w:p>
    <w:p w14:paraId="02F61BBD" w14:textId="6C494904" w:rsidR="00FE502F" w:rsidRDefault="00FE502F" w:rsidP="00FE502F">
      <w:pPr>
        <w:ind w:left="360"/>
        <w:rPr>
          <w:ins w:id="532" w:author="Meginness Adrian Alexander" w:date="2019-04-10T09:48:00Z"/>
          <w:lang w:val="fi-FI"/>
        </w:rPr>
      </w:pPr>
      <w:ins w:id="533" w:author="Meginness Adrian Alexander" w:date="2019-04-10T09:48:00Z">
        <w:r>
          <w:rPr>
            <w:lang w:val="fi-FI"/>
          </w:rPr>
          <w:t>Loppuehto</w:t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Pr="007325DB">
          <w:rPr>
            <w:lang w:val="fi-FI"/>
          </w:rPr>
          <w:tab/>
        </w:r>
        <w:r w:rsidR="007154A0">
          <w:rPr>
            <w:lang w:val="fi-FI"/>
          </w:rPr>
          <w:t>Pukki</w:t>
        </w:r>
        <w:r>
          <w:rPr>
            <w:lang w:val="fi-FI"/>
          </w:rPr>
          <w:t xml:space="preserve"> poistettu</w:t>
        </w:r>
      </w:ins>
    </w:p>
    <w:p w14:paraId="3692CCBF" w14:textId="77777777" w:rsidR="00FE502F" w:rsidRDefault="00FE502F" w:rsidP="00FE502F">
      <w:pPr>
        <w:ind w:left="360"/>
        <w:rPr>
          <w:ins w:id="534" w:author="Meginness Adrian Alexander" w:date="2019-04-10T09:48:00Z"/>
          <w:lang w:val="fi-FI"/>
        </w:rPr>
      </w:pPr>
      <w:ins w:id="535" w:author="Meginness Adrian Alexander" w:date="2019-04-10T09:48:00Z">
        <w:r>
          <w:rPr>
            <w:lang w:val="fi-FI"/>
          </w:rPr>
          <w:t>Erikoisvaatimukset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-</w:t>
        </w:r>
      </w:ins>
    </w:p>
    <w:p w14:paraId="38C57FE0" w14:textId="7BF726F1" w:rsidR="00FE502F" w:rsidRDefault="007154A0" w:rsidP="00FE502F">
      <w:pPr>
        <w:ind w:left="360"/>
        <w:rPr>
          <w:ins w:id="536" w:author="Meginness Adrian Alexander" w:date="2019-04-10T09:48:00Z"/>
          <w:lang w:val="fi-FI"/>
        </w:rPr>
      </w:pPr>
      <w:ins w:id="537" w:author="Meginness Adrian Alexander" w:date="2019-04-10T09:48:00Z">
        <w:r>
          <w:rPr>
            <w:lang w:val="fi-FI"/>
          </w:rPr>
          <w:t>Käyttäjät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Pukki</w:t>
        </w:r>
      </w:ins>
    </w:p>
    <w:p w14:paraId="0BC77F9B" w14:textId="77777777" w:rsidR="00FE502F" w:rsidRDefault="00FE502F" w:rsidP="00FE502F">
      <w:pPr>
        <w:ind w:left="360"/>
        <w:rPr>
          <w:ins w:id="538" w:author="Meginness Adrian Alexander" w:date="2019-04-10T09:48:00Z"/>
          <w:lang w:val="fi-FI"/>
        </w:rPr>
      </w:pPr>
      <w:ins w:id="539" w:author="Meginness Adrian Alexander" w:date="2019-04-10T09:48:00Z">
        <w:r>
          <w:rPr>
            <w:lang w:val="fi-FI"/>
          </w:rPr>
          <w:t>Versio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  <w:t>1.0</w:t>
        </w:r>
      </w:ins>
    </w:p>
    <w:p w14:paraId="7F771EDE" w14:textId="10DDD142" w:rsidR="00FE502F" w:rsidRDefault="00FE502F" w:rsidP="00FE502F">
      <w:pPr>
        <w:ind w:left="360"/>
        <w:rPr>
          <w:ins w:id="540" w:author="Meginness Adrian Alexander" w:date="2019-04-10T11:06:00Z"/>
          <w:lang w:val="fi-FI"/>
        </w:rPr>
      </w:pPr>
      <w:ins w:id="541" w:author="Meginness Adrian Alexander" w:date="2019-04-10T09:48:00Z">
        <w:r>
          <w:rPr>
            <w:lang w:val="fi-FI"/>
          </w:rPr>
          <w:t>Näyttömalli</w:t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  <w:r>
          <w:rPr>
            <w:lang w:val="fi-FI"/>
          </w:rPr>
          <w:tab/>
        </w:r>
      </w:ins>
    </w:p>
    <w:p w14:paraId="28B1977C" w14:textId="3FA1DECF" w:rsidR="000C6F14" w:rsidRDefault="000C6F14" w:rsidP="00FE502F">
      <w:pPr>
        <w:ind w:left="360"/>
        <w:rPr>
          <w:ins w:id="542" w:author="Meginness Adrian Alexander" w:date="2019-04-10T09:48:00Z"/>
          <w:lang w:val="fi-FI"/>
        </w:rPr>
      </w:pPr>
      <w:bookmarkStart w:id="543" w:name="_GoBack"/>
      <w:ins w:id="544" w:author="Meginness Adrian Alexander" w:date="2019-04-10T11:10:00Z">
        <w:r>
          <w:rPr>
            <w:lang w:val="fi-FI"/>
          </w:rPr>
          <w:pict w14:anchorId="01A1CD21">
            <v:shape id="_x0000_i1083" type="#_x0000_t75" style="width:467.9pt;height:284.25pt">
              <v:imagedata r:id="rId32" o:title="pukkimenu"/>
            </v:shape>
          </w:pict>
        </w:r>
      </w:ins>
      <w:bookmarkEnd w:id="543"/>
    </w:p>
    <w:p w14:paraId="7E395515" w14:textId="77777777" w:rsidR="007225C8" w:rsidRPr="007325DB" w:rsidDel="003628F0" w:rsidRDefault="007225C8" w:rsidP="007225C8">
      <w:pPr>
        <w:rPr>
          <w:del w:id="545" w:author="Meginness Adrian Alexander" w:date="2019-04-10T11:04:00Z"/>
          <w:lang w:val="fi-FI"/>
        </w:rPr>
      </w:pPr>
    </w:p>
    <w:p w14:paraId="4F78C5BA" w14:textId="6D88432B" w:rsidR="00152E6E" w:rsidDel="003628F0" w:rsidRDefault="00926DC8" w:rsidP="003628F0">
      <w:pPr>
        <w:pStyle w:val="Heading1"/>
        <w:rPr>
          <w:del w:id="546" w:author="Meginness Adrian Alexander" w:date="2019-04-10T11:04:00Z"/>
          <w:lang w:val="fi-FI"/>
        </w:rPr>
        <w:pPrChange w:id="547" w:author="Meginness Adrian Alexander" w:date="2019-04-10T11:04:00Z">
          <w:pPr>
            <w:pStyle w:val="Heading1"/>
          </w:pPr>
        </w:pPrChange>
      </w:pPr>
      <w:bookmarkStart w:id="548" w:name="_Toc5192399"/>
      <w:del w:id="549" w:author="Meginness Adrian Alexander" w:date="2019-04-10T11:04:00Z">
        <w:r w:rsidRPr="00102A2F" w:rsidDel="003628F0">
          <w:rPr>
            <w:lang w:val="fi-FI"/>
          </w:rPr>
          <w:delText>6.</w:delText>
        </w:r>
        <w:r w:rsidR="00152E6E" w:rsidDel="003628F0">
          <w:rPr>
            <w:lang w:val="fi-FI"/>
          </w:rPr>
          <w:delText xml:space="preserve"> Ulkoiset liittymät</w:delText>
        </w:r>
        <w:bookmarkEnd w:id="548"/>
      </w:del>
    </w:p>
    <w:p w14:paraId="67463DD2" w14:textId="70185D01" w:rsidR="00152E6E" w:rsidDel="003628F0" w:rsidRDefault="00436932" w:rsidP="003628F0">
      <w:pPr>
        <w:pStyle w:val="Heading1"/>
        <w:rPr>
          <w:del w:id="550" w:author="Meginness Adrian Alexander" w:date="2019-04-10T11:04:00Z"/>
          <w:lang w:val="fi-FI"/>
        </w:rPr>
        <w:pPrChange w:id="551" w:author="Meginness Adrian Alexander" w:date="2019-04-10T11:04:00Z">
          <w:pPr>
            <w:pStyle w:val="Heading2"/>
          </w:pPr>
        </w:pPrChange>
      </w:pPr>
      <w:bookmarkStart w:id="552" w:name="_Toc5192400"/>
      <w:del w:id="553" w:author="Meginness Adrian Alexander" w:date="2019-04-10T11:04:00Z">
        <w:r w:rsidDel="003628F0">
          <w:rPr>
            <w:lang w:val="fi-FI"/>
          </w:rPr>
          <w:delText>6.1 Laitteistoliittymät</w:delText>
        </w:r>
        <w:bookmarkEnd w:id="552"/>
      </w:del>
    </w:p>
    <w:p w14:paraId="0CBE858C" w14:textId="761282B7" w:rsidR="00436932" w:rsidRPr="00436932" w:rsidDel="003628F0" w:rsidRDefault="00436932" w:rsidP="003628F0">
      <w:pPr>
        <w:pStyle w:val="Heading1"/>
        <w:rPr>
          <w:del w:id="554" w:author="Meginness Adrian Alexander" w:date="2019-04-10T11:04:00Z"/>
          <w:lang w:val="fi-FI"/>
        </w:rPr>
        <w:pPrChange w:id="555" w:author="Meginness Adrian Alexander" w:date="2019-04-10T11:04:00Z">
          <w:pPr>
            <w:ind w:firstLine="720"/>
          </w:pPr>
        </w:pPrChange>
      </w:pPr>
      <w:del w:id="556" w:author="Meginness Adrian Alexander" w:date="2019-04-10T11:04:00Z">
        <w:r w:rsidDel="003628F0">
          <w:rPr>
            <w:lang w:val="fi-FI"/>
          </w:rPr>
          <w:delText>Ohjelmisto toimii tietokoneella, mobiililaitteilla, sekä tableteilla.</w:delText>
        </w:r>
      </w:del>
    </w:p>
    <w:p w14:paraId="041600B0" w14:textId="5618510B" w:rsidR="00436932" w:rsidDel="003628F0" w:rsidRDefault="00436932" w:rsidP="003628F0">
      <w:pPr>
        <w:pStyle w:val="Heading1"/>
        <w:rPr>
          <w:del w:id="557" w:author="Meginness Adrian Alexander" w:date="2019-04-10T11:04:00Z"/>
          <w:lang w:val="fi-FI"/>
        </w:rPr>
        <w:pPrChange w:id="558" w:author="Meginness Adrian Alexander" w:date="2019-04-10T11:04:00Z">
          <w:pPr>
            <w:pStyle w:val="Heading2"/>
          </w:pPr>
        </w:pPrChange>
      </w:pPr>
      <w:bookmarkStart w:id="559" w:name="_Toc5192401"/>
      <w:del w:id="560" w:author="Meginness Adrian Alexander" w:date="2019-04-10T11:04:00Z">
        <w:r w:rsidDel="003628F0">
          <w:rPr>
            <w:lang w:val="fi-FI"/>
          </w:rPr>
          <w:delText>6.2 Ulkoiset liittymät</w:delText>
        </w:r>
        <w:bookmarkEnd w:id="559"/>
      </w:del>
    </w:p>
    <w:p w14:paraId="5B251596" w14:textId="3B2537FD" w:rsidR="002F3768" w:rsidRPr="002F3768" w:rsidDel="003628F0" w:rsidRDefault="002F3768" w:rsidP="003628F0">
      <w:pPr>
        <w:pStyle w:val="Heading1"/>
        <w:rPr>
          <w:del w:id="561" w:author="Meginness Adrian Alexander" w:date="2019-04-10T11:04:00Z"/>
          <w:lang w:val="fi-FI"/>
        </w:rPr>
        <w:pPrChange w:id="562" w:author="Meginness Adrian Alexander" w:date="2019-04-10T11:04:00Z">
          <w:pPr/>
        </w:pPrChange>
      </w:pPr>
      <w:del w:id="563" w:author="Meginness Adrian Alexander" w:date="2019-04-10T11:04:00Z">
        <w:r w:rsidDel="003628F0">
          <w:rPr>
            <w:lang w:val="fi-FI"/>
          </w:rPr>
          <w:tab/>
          <w:delText>Järjestelmä ei liity ulkoisiin järjestelmiin.</w:delText>
        </w:r>
      </w:del>
    </w:p>
    <w:p w14:paraId="38B9F76E" w14:textId="38B55FFF" w:rsidR="00436932" w:rsidDel="003628F0" w:rsidRDefault="00436932" w:rsidP="003628F0">
      <w:pPr>
        <w:pStyle w:val="Heading1"/>
        <w:rPr>
          <w:del w:id="564" w:author="Meginness Adrian Alexander" w:date="2019-04-10T11:04:00Z"/>
          <w:lang w:val="fi-FI"/>
        </w:rPr>
        <w:pPrChange w:id="565" w:author="Meginness Adrian Alexander" w:date="2019-04-10T11:04:00Z">
          <w:pPr>
            <w:pStyle w:val="Heading2"/>
          </w:pPr>
        </w:pPrChange>
      </w:pPr>
      <w:bookmarkStart w:id="566" w:name="_Toc5192402"/>
      <w:del w:id="567" w:author="Meginness Adrian Alexander" w:date="2019-04-10T11:04:00Z">
        <w:r w:rsidDel="003628F0">
          <w:rPr>
            <w:lang w:val="fi-FI"/>
          </w:rPr>
          <w:delText xml:space="preserve">6.3 </w:delText>
        </w:r>
      </w:del>
      <w:ins w:id="568" w:author="Hildén Antti Juhani" w:date="2019-04-10T09:37:00Z">
        <w:del w:id="569" w:author="Meginness Adrian Alexander" w:date="2019-04-10T11:04:00Z">
          <w:r w:rsidR="000B6694" w:rsidDel="003628F0">
            <w:rPr>
              <w:lang w:val="fi-FI"/>
            </w:rPr>
            <w:delText>Tietoliikenneliittymät</w:delText>
          </w:r>
        </w:del>
      </w:ins>
      <w:commentRangeStart w:id="570"/>
      <w:del w:id="571" w:author="Meginness Adrian Alexander" w:date="2019-04-10T11:04:00Z">
        <w:r w:rsidDel="003628F0">
          <w:rPr>
            <w:lang w:val="fi-FI"/>
          </w:rPr>
          <w:delText>Tietoliikenneliittymät</w:delText>
        </w:r>
        <w:bookmarkEnd w:id="566"/>
        <w:commentRangeEnd w:id="570"/>
        <w:r w:rsidR="001C0478" w:rsidDel="003628F0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570"/>
        </w:r>
      </w:del>
    </w:p>
    <w:p w14:paraId="51560BEE" w14:textId="3ECA5D97" w:rsidR="002F3768" w:rsidRPr="002F3768" w:rsidDel="003628F0" w:rsidRDefault="002F3768" w:rsidP="003628F0">
      <w:pPr>
        <w:pStyle w:val="Heading1"/>
        <w:rPr>
          <w:del w:id="572" w:author="Meginness Adrian Alexander" w:date="2019-04-10T11:04:00Z"/>
          <w:lang w:val="fi-FI"/>
        </w:rPr>
        <w:pPrChange w:id="573" w:author="Meginness Adrian Alexander" w:date="2019-04-10T11:04:00Z">
          <w:pPr/>
        </w:pPrChange>
      </w:pPr>
      <w:del w:id="574" w:author="Meginness Adrian Alexander" w:date="2019-04-10T11:04:00Z">
        <w:r w:rsidDel="003628F0">
          <w:rPr>
            <w:lang w:val="fi-FI"/>
          </w:rPr>
          <w:tab/>
          <w:delText>-</w:delText>
        </w:r>
      </w:del>
      <w:ins w:id="575" w:author="Hildén Antti Juhani" w:date="2019-04-10T09:37:00Z">
        <w:del w:id="576" w:author="Meginness Adrian Alexander" w:date="2019-04-10T11:04:00Z">
          <w:r w:rsidR="000B6694" w:rsidDel="003628F0">
            <w:rPr>
              <w:lang w:val="fi-FI"/>
            </w:rPr>
            <w:delText>Sähköpostien lähettäminen.</w:delText>
          </w:r>
        </w:del>
      </w:ins>
    </w:p>
    <w:p w14:paraId="6D14828C" w14:textId="174B39AB" w:rsidR="00926DC8" w:rsidDel="003628F0" w:rsidRDefault="00926DC8" w:rsidP="003628F0">
      <w:pPr>
        <w:pStyle w:val="Heading1"/>
        <w:rPr>
          <w:del w:id="577" w:author="Meginness Adrian Alexander" w:date="2019-04-10T11:04:00Z"/>
          <w:lang w:val="fi-FI"/>
        </w:rPr>
        <w:pPrChange w:id="578" w:author="Meginness Adrian Alexander" w:date="2019-04-10T11:04:00Z">
          <w:pPr>
            <w:pStyle w:val="Heading1"/>
          </w:pPr>
        </w:pPrChange>
      </w:pPr>
      <w:bookmarkStart w:id="579" w:name="_Toc5192403"/>
      <w:del w:id="580" w:author="Meginness Adrian Alexander" w:date="2019-04-10T11:04:00Z">
        <w:r w:rsidRPr="00102A2F" w:rsidDel="003628F0">
          <w:rPr>
            <w:lang w:val="fi-FI"/>
          </w:rPr>
          <w:delText>7.</w:delText>
        </w:r>
        <w:r w:rsidR="00152E6E" w:rsidDel="003628F0">
          <w:rPr>
            <w:lang w:val="fi-FI"/>
          </w:rPr>
          <w:delText xml:space="preserve"> Hylätyt ratkaisut</w:delText>
        </w:r>
        <w:bookmarkEnd w:id="579"/>
      </w:del>
    </w:p>
    <w:p w14:paraId="46E133F0" w14:textId="31D3F7D2" w:rsidR="00152E6E" w:rsidRPr="00152E6E" w:rsidDel="003628F0" w:rsidRDefault="002F3768" w:rsidP="003628F0">
      <w:pPr>
        <w:pStyle w:val="Heading1"/>
        <w:rPr>
          <w:del w:id="581" w:author="Meginness Adrian Alexander" w:date="2019-04-10T11:04:00Z"/>
          <w:lang w:val="fi-FI"/>
        </w:rPr>
        <w:pPrChange w:id="582" w:author="Meginness Adrian Alexander" w:date="2019-04-10T11:04:00Z">
          <w:pPr/>
        </w:pPrChange>
      </w:pPr>
      <w:del w:id="583" w:author="Meginness Adrian Alexander" w:date="2019-04-10T11:04:00Z">
        <w:r w:rsidDel="003628F0">
          <w:rPr>
            <w:lang w:val="fi-FI"/>
          </w:rPr>
          <w:tab/>
        </w:r>
        <w:r w:rsidR="001148F8" w:rsidDel="003628F0">
          <w:rPr>
            <w:lang w:val="fi-FI"/>
          </w:rPr>
          <w:delText>Automaattinen reitinluonti.</w:delText>
        </w:r>
      </w:del>
    </w:p>
    <w:p w14:paraId="48925A6D" w14:textId="5BD0DADF" w:rsidR="00926DC8" w:rsidDel="003628F0" w:rsidRDefault="00926DC8" w:rsidP="003628F0">
      <w:pPr>
        <w:pStyle w:val="Heading1"/>
        <w:rPr>
          <w:del w:id="584" w:author="Meginness Adrian Alexander" w:date="2019-04-10T11:04:00Z"/>
          <w:lang w:val="fi-FI"/>
        </w:rPr>
        <w:pPrChange w:id="585" w:author="Meginness Adrian Alexander" w:date="2019-04-10T11:04:00Z">
          <w:pPr>
            <w:pStyle w:val="Heading1"/>
          </w:pPr>
        </w:pPrChange>
      </w:pPr>
      <w:bookmarkStart w:id="586" w:name="_Toc5192404"/>
      <w:del w:id="587" w:author="Meginness Adrian Alexander" w:date="2019-04-10T11:04:00Z">
        <w:r w:rsidRPr="00102A2F" w:rsidDel="003628F0">
          <w:rPr>
            <w:lang w:val="fi-FI"/>
          </w:rPr>
          <w:delText>8.</w:delText>
        </w:r>
      </w:del>
      <w:ins w:id="588" w:author="Hildén Antti Juhani" w:date="2019-04-10T09:37:00Z">
        <w:del w:id="589" w:author="Meginness Adrian Alexander" w:date="2019-04-10T11:04:00Z">
          <w:r w:rsidR="000B6694" w:rsidDel="003628F0">
            <w:rPr>
              <w:lang w:val="fi-FI"/>
            </w:rPr>
            <w:delText xml:space="preserve"> Jatkokehitysajatuksia</w:delText>
          </w:r>
        </w:del>
      </w:ins>
      <w:del w:id="590" w:author="Meginness Adrian Alexander" w:date="2019-04-10T11:04:00Z">
        <w:r w:rsidR="00152E6E" w:rsidDel="003628F0">
          <w:rPr>
            <w:lang w:val="fi-FI"/>
          </w:rPr>
          <w:delText xml:space="preserve"> </w:delText>
        </w:r>
        <w:commentRangeStart w:id="591"/>
        <w:r w:rsidR="00152E6E" w:rsidDel="003628F0">
          <w:rPr>
            <w:lang w:val="fi-FI"/>
          </w:rPr>
          <w:delText>Jatkokehitysajatuksia</w:delText>
        </w:r>
        <w:bookmarkEnd w:id="586"/>
        <w:commentRangeEnd w:id="591"/>
        <w:r w:rsidR="001C0478" w:rsidDel="003628F0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591"/>
        </w:r>
      </w:del>
    </w:p>
    <w:p w14:paraId="31A3D214" w14:textId="578BC6B4" w:rsidR="00152E6E" w:rsidRPr="00152E6E" w:rsidDel="003628F0" w:rsidRDefault="007066C5" w:rsidP="003628F0">
      <w:pPr>
        <w:pStyle w:val="Heading1"/>
        <w:rPr>
          <w:del w:id="592" w:author="Meginness Adrian Alexander" w:date="2019-04-10T11:04:00Z"/>
          <w:lang w:val="fi-FI"/>
        </w:rPr>
        <w:pPrChange w:id="593" w:author="Meginness Adrian Alexander" w:date="2019-04-10T11:04:00Z">
          <w:pPr/>
        </w:pPrChange>
      </w:pPr>
      <w:del w:id="594" w:author="Meginness Adrian Alexander" w:date="2019-04-10T11:04:00Z">
        <w:r w:rsidDel="003628F0">
          <w:rPr>
            <w:lang w:val="fi-FI"/>
          </w:rPr>
          <w:tab/>
        </w:r>
        <w:r w:rsidR="001148F8" w:rsidDel="003628F0">
          <w:rPr>
            <w:lang w:val="fi-FI"/>
          </w:rPr>
          <w:delText>Parempi systeemi.</w:delText>
        </w:r>
      </w:del>
      <w:ins w:id="595" w:author="Hildén Antti Juhani" w:date="2019-04-10T09:37:00Z">
        <w:del w:id="596" w:author="Meginness Adrian Alexander" w:date="2019-04-10T11:04:00Z">
          <w:r w:rsidR="000B6694" w:rsidDel="003628F0">
            <w:rPr>
              <w:lang w:val="fi-FI"/>
            </w:rPr>
            <w:delText>TBA</w:delText>
          </w:r>
        </w:del>
      </w:ins>
    </w:p>
    <w:p w14:paraId="74BF11DE" w14:textId="045A864F" w:rsidR="00926DC8" w:rsidDel="003628F0" w:rsidRDefault="00926DC8" w:rsidP="003628F0">
      <w:pPr>
        <w:pStyle w:val="Heading1"/>
        <w:rPr>
          <w:del w:id="597" w:author="Meginness Adrian Alexander" w:date="2019-04-10T11:04:00Z"/>
          <w:lang w:val="fi-FI"/>
        </w:rPr>
        <w:pPrChange w:id="598" w:author="Meginness Adrian Alexander" w:date="2019-04-10T11:04:00Z">
          <w:pPr>
            <w:pStyle w:val="Heading1"/>
          </w:pPr>
        </w:pPrChange>
      </w:pPr>
      <w:bookmarkStart w:id="599" w:name="_Toc5192405"/>
      <w:del w:id="600" w:author="Meginness Adrian Alexander" w:date="2019-04-10T11:04:00Z">
        <w:r w:rsidRPr="00102A2F" w:rsidDel="003628F0">
          <w:rPr>
            <w:lang w:val="fi-FI"/>
          </w:rPr>
          <w:delText>9.</w:delText>
        </w:r>
        <w:r w:rsidR="00152E6E" w:rsidDel="003628F0">
          <w:rPr>
            <w:lang w:val="fi-FI"/>
          </w:rPr>
          <w:delText xml:space="preserve"> Vielä avoimet asiat</w:delText>
        </w:r>
        <w:bookmarkEnd w:id="599"/>
      </w:del>
    </w:p>
    <w:p w14:paraId="611D7239" w14:textId="210E7535" w:rsidR="00152E6E" w:rsidRPr="00152E6E" w:rsidDel="003628F0" w:rsidRDefault="007066C5" w:rsidP="003628F0">
      <w:pPr>
        <w:pStyle w:val="Heading1"/>
        <w:rPr>
          <w:del w:id="601" w:author="Meginness Adrian Alexander" w:date="2019-04-10T11:04:00Z"/>
          <w:lang w:val="fi-FI"/>
        </w:rPr>
        <w:pPrChange w:id="602" w:author="Meginness Adrian Alexander" w:date="2019-04-10T11:04:00Z">
          <w:pPr/>
        </w:pPrChange>
      </w:pPr>
      <w:del w:id="603" w:author="Meginness Adrian Alexander" w:date="2019-04-10T11:04:00Z">
        <w:r w:rsidDel="003628F0">
          <w:rPr>
            <w:lang w:val="fi-FI"/>
          </w:rPr>
          <w:tab/>
        </w:r>
        <w:r w:rsidR="00CE5672" w:rsidDel="003628F0">
          <w:rPr>
            <w:lang w:val="fi-FI"/>
          </w:rPr>
          <w:delText>-</w:delText>
        </w:r>
      </w:del>
    </w:p>
    <w:p w14:paraId="41B3E939" w14:textId="6E22C3F2" w:rsidR="00152E6E" w:rsidRPr="00152E6E" w:rsidDel="003628F0" w:rsidRDefault="00152E6E" w:rsidP="003628F0">
      <w:pPr>
        <w:pStyle w:val="Heading1"/>
        <w:rPr>
          <w:del w:id="604" w:author="Meginness Adrian Alexander" w:date="2019-04-10T11:04:00Z"/>
          <w:lang w:val="fi-FI"/>
        </w:rPr>
        <w:pPrChange w:id="605" w:author="Meginness Adrian Alexander" w:date="2019-04-10T11:04:00Z">
          <w:pPr>
            <w:pStyle w:val="Heading1"/>
          </w:pPr>
        </w:pPrChange>
      </w:pPr>
      <w:bookmarkStart w:id="606" w:name="_Toc5192406"/>
      <w:del w:id="607" w:author="Meginness Adrian Alexander" w:date="2019-04-10T11:04:00Z">
        <w:r w:rsidDel="003628F0">
          <w:rPr>
            <w:lang w:val="fi-FI"/>
          </w:rPr>
          <w:delText>Liitteet</w:delText>
        </w:r>
        <w:bookmarkEnd w:id="606"/>
      </w:del>
    </w:p>
    <w:p w14:paraId="2E06F47E" w14:textId="0104DAAA" w:rsidR="00152E6E" w:rsidDel="003628F0" w:rsidRDefault="00152E6E" w:rsidP="003628F0">
      <w:pPr>
        <w:pStyle w:val="Heading1"/>
        <w:rPr>
          <w:del w:id="608" w:author="Meginness Adrian Alexander" w:date="2019-04-10T11:04:00Z"/>
          <w:lang w:val="fi-FI"/>
        </w:rPr>
        <w:pPrChange w:id="609" w:author="Meginness Adrian Alexander" w:date="2019-04-10T11:04:00Z">
          <w:pPr>
            <w:pStyle w:val="ListParagraph"/>
            <w:numPr>
              <w:numId w:val="7"/>
            </w:numPr>
            <w:ind w:hanging="360"/>
          </w:pPr>
        </w:pPrChange>
      </w:pPr>
      <w:del w:id="610" w:author="Meginness Adrian Alexander" w:date="2019-04-10T11:04:00Z">
        <w:r w:rsidDel="003628F0">
          <w:rPr>
            <w:lang w:val="fi-FI"/>
          </w:rPr>
          <w:delText>Use-Case</w:delText>
        </w:r>
      </w:del>
    </w:p>
    <w:p w14:paraId="5BDE55DF" w14:textId="32454A42" w:rsidR="00152E6E" w:rsidRPr="00152E6E" w:rsidRDefault="00152E6E" w:rsidP="003628F0">
      <w:pPr>
        <w:pStyle w:val="Heading1"/>
        <w:rPr>
          <w:lang w:val="fi-FI"/>
        </w:rPr>
        <w:pPrChange w:id="611" w:author="Meginness Adrian Alexander" w:date="2019-04-10T11:04:00Z">
          <w:pPr>
            <w:pStyle w:val="ListParagraph"/>
            <w:numPr>
              <w:numId w:val="7"/>
            </w:numPr>
            <w:ind w:hanging="360"/>
          </w:pPr>
        </w:pPrChange>
      </w:pPr>
      <w:del w:id="612" w:author="Meginness Adrian Alexander" w:date="2019-04-10T11:04:00Z">
        <w:r w:rsidDel="003628F0">
          <w:rPr>
            <w:lang w:val="fi-FI"/>
          </w:rPr>
          <w:delText>Tyyliopas</w:delText>
        </w:r>
      </w:del>
    </w:p>
    <w:sectPr w:rsidR="00152E6E" w:rsidRPr="00152E6E" w:rsidSect="00891819">
      <w:headerReference w:type="default" r:id="rId3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9" w:author="Eerikki Maula" w:date="2019-04-10T08:09:00Z" w:initials="EM">
    <w:p w14:paraId="647BFD1E" w14:textId="394EF74D" w:rsidR="008F55D2" w:rsidRPr="00AA7753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AA7753">
        <w:rPr>
          <w:lang w:val="fi-FI"/>
        </w:rPr>
        <w:t>Versionhallinta – Versiohistoria</w:t>
      </w:r>
    </w:p>
    <w:p w14:paraId="2684FE31" w14:textId="77777777" w:rsidR="008F55D2" w:rsidRPr="00AA7753" w:rsidRDefault="008F55D2">
      <w:pPr>
        <w:pStyle w:val="CommentText"/>
        <w:rPr>
          <w:lang w:val="fi-FI"/>
        </w:rPr>
      </w:pPr>
    </w:p>
    <w:p w14:paraId="79E7035B" w14:textId="73424C0E" w:rsidR="008F55D2" w:rsidRPr="008F55D2" w:rsidRDefault="008F55D2">
      <w:pPr>
        <w:pStyle w:val="CommentText"/>
        <w:rPr>
          <w:lang w:val="fi-FI"/>
        </w:rPr>
      </w:pPr>
      <w:r w:rsidRPr="008F55D2">
        <w:rPr>
          <w:lang w:val="fi-FI"/>
        </w:rPr>
        <w:t xml:space="preserve">Voisiko versiohistoria olla esim. Vaikka edellisellä sivulla? </w:t>
      </w:r>
      <w:r>
        <w:rPr>
          <w:lang w:val="fi-FI"/>
        </w:rPr>
        <w:t>Sisällys yksin tällä sivulla, yrittäkää saada mahtumaan yhdelle sivulle.</w:t>
      </w:r>
    </w:p>
  </w:comment>
  <w:comment w:id="300" w:author="Eerikki Maula" w:date="2019-04-10T08:10:00Z" w:initials="EM">
    <w:p w14:paraId="516C9CDC" w14:textId="2E445D78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Lisätkää vaikka yksi lause tarkoituksesta: mitä hyötyä tästä dokumentista on toteutusvaiheessa? </w:t>
      </w:r>
    </w:p>
  </w:comment>
  <w:comment w:id="318" w:author="Eerikki Maula" w:date="2019-04-10T08:11:00Z" w:initials="EM">
    <w:p w14:paraId="0FC29C7D" w14:textId="2FA9B62D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Tähän </w:t>
      </w:r>
      <w:proofErr w:type="gramStart"/>
      <w:r w:rsidRPr="008F55D2">
        <w:rPr>
          <w:lang w:val="fi-FI"/>
        </w:rPr>
        <w:t>on yleensä laitettu kuva jossa kuvataan</w:t>
      </w:r>
      <w:proofErr w:type="gramEnd"/>
      <w:r w:rsidRPr="008F55D2">
        <w:rPr>
          <w:lang w:val="fi-FI"/>
        </w:rPr>
        <w:t xml:space="preserve"> ympäristöä (internet-pilvi, käyttäjät, palvelin tms.).</w:t>
      </w:r>
    </w:p>
  </w:comment>
  <w:comment w:id="319" w:author="Eerikki Maula" w:date="2019-04-10T08:11:00Z" w:initials="EM">
    <w:p w14:paraId="59A854E5" w14:textId="7529E3BF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Mitä käyttäjiä </w:t>
      </w:r>
      <w:proofErr w:type="spellStart"/>
      <w:r w:rsidRPr="008F55D2">
        <w:rPr>
          <w:lang w:val="fi-FI"/>
        </w:rPr>
        <w:t>järjstelmällä</w:t>
      </w:r>
      <w:proofErr w:type="spellEnd"/>
      <w:r w:rsidRPr="008F55D2">
        <w:rPr>
          <w:lang w:val="fi-FI"/>
        </w:rPr>
        <w:t xml:space="preserve"> on? Millä laitteilla sitä käytetään? </w:t>
      </w:r>
      <w:r>
        <w:rPr>
          <w:lang w:val="fi-FI"/>
        </w:rPr>
        <w:t xml:space="preserve">Missä ohjelma </w:t>
      </w:r>
      <w:proofErr w:type="spellStart"/>
      <w:r>
        <w:rPr>
          <w:lang w:val="fi-FI"/>
        </w:rPr>
        <w:t>sijaistsee</w:t>
      </w:r>
      <w:proofErr w:type="spellEnd"/>
      <w:r>
        <w:rPr>
          <w:lang w:val="fi-FI"/>
        </w:rPr>
        <w:t>?</w:t>
      </w:r>
    </w:p>
  </w:comment>
  <w:comment w:id="359" w:author="Eerikki Maula" w:date="2019-04-10T08:12:00Z" w:initials="EM">
    <w:p w14:paraId="6E18EAF0" w14:textId="63696EBF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 xml:space="preserve">Lisätkää “koordinaattori”, kun </w:t>
      </w:r>
      <w:proofErr w:type="gramStart"/>
      <w:r w:rsidRPr="008F55D2">
        <w:rPr>
          <w:lang w:val="fi-FI"/>
        </w:rPr>
        <w:t>puhutte suunnittelijasta tai henkilöstä joka tekee varsinaisen aikataulun niin käyttäkää</w:t>
      </w:r>
      <w:proofErr w:type="gramEnd"/>
      <w:r w:rsidRPr="008F55D2">
        <w:rPr>
          <w:lang w:val="fi-FI"/>
        </w:rPr>
        <w:t xml:space="preserve"> termiä koordinaattori.</w:t>
      </w:r>
    </w:p>
  </w:comment>
  <w:comment w:id="410" w:author="Eerikki Maula" w:date="2019-04-10T08:21:00Z" w:initials="EM">
    <w:p w14:paraId="4D099FD7" w14:textId="5458B951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Näissä kaikissa kaavakuvissa olisi hyvä olla otsikot (</w:t>
      </w:r>
      <w:r>
        <w:rPr>
          <w:lang w:val="fi-FI"/>
        </w:rPr>
        <w:t xml:space="preserve">hiiren oikea / </w:t>
      </w:r>
      <w:proofErr w:type="spellStart"/>
      <w:r>
        <w:rPr>
          <w:lang w:val="fi-FI"/>
        </w:rPr>
        <w:t>Insert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Caption</w:t>
      </w:r>
      <w:proofErr w:type="spellEnd"/>
      <w:r>
        <w:rPr>
          <w:lang w:val="fi-FI"/>
        </w:rPr>
        <w:t>)</w:t>
      </w:r>
    </w:p>
  </w:comment>
  <w:comment w:id="411" w:author="Eerikki Maula" w:date="2019-04-10T08:20:00Z" w:initials="EM">
    <w:p w14:paraId="6E5D20ED" w14:textId="6675B766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Katsokaa seuraava kaavio, miettikää muutokset ja korjatk</w:t>
      </w:r>
      <w:r>
        <w:rPr>
          <w:lang w:val="fi-FI"/>
        </w:rPr>
        <w:t>aa sitten tämä sen perusteella.</w:t>
      </w:r>
    </w:p>
  </w:comment>
  <w:comment w:id="419" w:author="Eerikki Maula" w:date="2019-04-10T08:13:00Z" w:initials="EM">
    <w:p w14:paraId="0F2423E6" w14:textId="77777777" w:rsidR="008F55D2" w:rsidRPr="00AA7753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AA7753">
        <w:rPr>
          <w:lang w:val="fi-FI"/>
        </w:rPr>
        <w:t xml:space="preserve">Lisätkää attribuutit (hiiren oikea / Show </w:t>
      </w:r>
      <w:proofErr w:type="spellStart"/>
      <w:r w:rsidRPr="00AA7753">
        <w:rPr>
          <w:lang w:val="fi-FI"/>
        </w:rPr>
        <w:t>attributes</w:t>
      </w:r>
      <w:proofErr w:type="spellEnd"/>
      <w:r w:rsidRPr="00AA7753">
        <w:rPr>
          <w:lang w:val="fi-FI"/>
        </w:rPr>
        <w:t>).</w:t>
      </w:r>
    </w:p>
    <w:p w14:paraId="2C8F1EA3" w14:textId="77777777" w:rsidR="008F55D2" w:rsidRPr="00AA7753" w:rsidRDefault="008F55D2">
      <w:pPr>
        <w:pStyle w:val="CommentText"/>
        <w:rPr>
          <w:lang w:val="fi-FI"/>
        </w:rPr>
      </w:pPr>
    </w:p>
    <w:p w14:paraId="324F12E7" w14:textId="77777777" w:rsidR="008F55D2" w:rsidRPr="00AA7753" w:rsidRDefault="008F55D2">
      <w:pPr>
        <w:pStyle w:val="CommentText"/>
        <w:rPr>
          <w:lang w:val="fi-FI"/>
        </w:rPr>
      </w:pPr>
      <w:r w:rsidRPr="008F55D2">
        <w:rPr>
          <w:lang w:val="fi-FI"/>
        </w:rPr>
        <w:t xml:space="preserve">Missä on itse varaus? Onko se tilaus? </w:t>
      </w:r>
      <w:r>
        <w:rPr>
          <w:lang w:val="fi-FI"/>
        </w:rPr>
        <w:t xml:space="preserve">Jos on niin missä kaikki vaaditut kentät? Ks. </w:t>
      </w:r>
      <w:hyperlink r:id="rId1" w:history="1">
        <w:r w:rsidRPr="00AA7753">
          <w:rPr>
            <w:rStyle w:val="Hyperlink"/>
            <w:lang w:val="fi-FI"/>
          </w:rPr>
          <w:t>http://partiopukki.fi/2018/lomake.html</w:t>
        </w:r>
      </w:hyperlink>
    </w:p>
    <w:p w14:paraId="525DA495" w14:textId="77777777" w:rsidR="008F55D2" w:rsidRPr="00AA7753" w:rsidRDefault="008F55D2">
      <w:pPr>
        <w:pStyle w:val="CommentText"/>
        <w:rPr>
          <w:lang w:val="fi-FI"/>
        </w:rPr>
      </w:pPr>
    </w:p>
    <w:p w14:paraId="72856B42" w14:textId="77777777" w:rsidR="008F55D2" w:rsidRDefault="008F55D2">
      <w:pPr>
        <w:pStyle w:val="CommentText"/>
        <w:rPr>
          <w:lang w:val="fi-FI"/>
        </w:rPr>
      </w:pPr>
      <w:r w:rsidRPr="008F55D2">
        <w:rPr>
          <w:lang w:val="fi-FI"/>
        </w:rPr>
        <w:t>Asiakkaantilaukset: ette tarvitse tällaista. Riittää, että teillä on Tilaus</w:t>
      </w:r>
      <w:r>
        <w:rPr>
          <w:lang w:val="fi-FI"/>
        </w:rPr>
        <w:t>-Asiakas yhteys (yhdellä asiakkaalla voi silloin olla monta tilausta). Mutta: tarvitsette silloin asiakkaan itse kirjaamaan varauksen omaan tauluun!</w:t>
      </w:r>
    </w:p>
    <w:p w14:paraId="15700ABE" w14:textId="77777777" w:rsidR="008F55D2" w:rsidRDefault="008F55D2">
      <w:pPr>
        <w:pStyle w:val="CommentText"/>
        <w:rPr>
          <w:lang w:val="fi-FI"/>
        </w:rPr>
      </w:pPr>
    </w:p>
    <w:p w14:paraId="3154C911" w14:textId="77777777" w:rsidR="008F55D2" w:rsidRDefault="008F55D2">
      <w:pPr>
        <w:pStyle w:val="CommentText"/>
        <w:rPr>
          <w:lang w:val="fi-FI"/>
        </w:rPr>
      </w:pPr>
      <w:r>
        <w:rPr>
          <w:lang w:val="fi-FI"/>
        </w:rPr>
        <w:t>Suositus: uusi taulu varaus jossa yo lomakkeen tiedot. Tilaus-taulusta yhteys varaukselle. Tilaus-taulusta yhteys asiakkaalle. Miten käytetään: asiakas luo itse varauksen, koordinaattori sitten soittaessaan asiakkaalle luo tilauksen, linkittää siihen kyseisen varauksen, varmistaa asiakkaan (tarvittaessa luo uuden tai linkittää olemassa olevaan).</w:t>
      </w:r>
    </w:p>
    <w:p w14:paraId="04C8BE3B" w14:textId="77777777" w:rsidR="008F55D2" w:rsidRDefault="008F55D2">
      <w:pPr>
        <w:pStyle w:val="CommentText"/>
        <w:rPr>
          <w:lang w:val="fi-FI"/>
        </w:rPr>
      </w:pPr>
    </w:p>
    <w:p w14:paraId="177327B7" w14:textId="77777777" w:rsidR="008F55D2" w:rsidRDefault="008F55D2">
      <w:pPr>
        <w:pStyle w:val="CommentText"/>
        <w:rPr>
          <w:lang w:val="fi-FI"/>
        </w:rPr>
      </w:pPr>
      <w:r>
        <w:rPr>
          <w:lang w:val="fi-FI"/>
        </w:rPr>
        <w:t xml:space="preserve">Asiakas: ainakin sähköposti tarvitaan viestittelyyn. Myös pääkäyttäjällä olisi hyvä olla sähköposti (salasanan </w:t>
      </w:r>
      <w:proofErr w:type="gramStart"/>
      <w:r>
        <w:rPr>
          <w:lang w:val="fi-FI"/>
        </w:rPr>
        <w:t>palautus</w:t>
      </w:r>
      <w:proofErr w:type="gramEnd"/>
      <w:r>
        <w:rPr>
          <w:lang w:val="fi-FI"/>
        </w:rPr>
        <w:t xml:space="preserve"> kun unohtunut).</w:t>
      </w:r>
    </w:p>
    <w:p w14:paraId="776D5E50" w14:textId="77777777" w:rsidR="008F55D2" w:rsidRDefault="008F55D2">
      <w:pPr>
        <w:pStyle w:val="CommentText"/>
        <w:rPr>
          <w:lang w:val="fi-FI"/>
        </w:rPr>
      </w:pPr>
    </w:p>
    <w:p w14:paraId="3593E0BA" w14:textId="4B6B2D17" w:rsidR="00BF6D54" w:rsidRDefault="00BF6D54">
      <w:pPr>
        <w:pStyle w:val="CommentText"/>
        <w:rPr>
          <w:lang w:val="fi-FI"/>
        </w:rPr>
      </w:pPr>
      <w:r>
        <w:rPr>
          <w:lang w:val="fi-FI"/>
        </w:rPr>
        <w:t xml:space="preserve">Reitti: pois </w:t>
      </w:r>
      <w:proofErr w:type="spellStart"/>
      <w:r>
        <w:rPr>
          <w:lang w:val="fi-FI"/>
        </w:rPr>
        <w:t>reitintilauksetid</w:t>
      </w:r>
      <w:proofErr w:type="spellEnd"/>
      <w:r>
        <w:rPr>
          <w:lang w:val="fi-FI"/>
        </w:rPr>
        <w:t>, tilalle ainakin vuosi tai päiväys (mikä joulu kyseessä). Voisi olla myös kaupunki tms.</w:t>
      </w:r>
    </w:p>
    <w:p w14:paraId="69ADB141" w14:textId="47760C04" w:rsidR="00BF6D54" w:rsidRDefault="00BF6D54">
      <w:pPr>
        <w:pStyle w:val="CommentText"/>
        <w:rPr>
          <w:lang w:val="fi-FI"/>
        </w:rPr>
      </w:pPr>
    </w:p>
    <w:p w14:paraId="16B7C388" w14:textId="2CFD19B8" w:rsidR="00BF6D54" w:rsidRDefault="00BF6D54">
      <w:pPr>
        <w:pStyle w:val="CommentText"/>
        <w:rPr>
          <w:lang w:val="fi-FI"/>
        </w:rPr>
      </w:pPr>
      <w:r>
        <w:rPr>
          <w:lang w:val="fi-FI"/>
        </w:rPr>
        <w:t xml:space="preserve">Reitintilaukset: tänne </w:t>
      </w:r>
      <w:proofErr w:type="spellStart"/>
      <w:r>
        <w:rPr>
          <w:lang w:val="fi-FI"/>
        </w:rPr>
        <w:t>reittiid</w:t>
      </w:r>
      <w:proofErr w:type="spellEnd"/>
      <w:r>
        <w:rPr>
          <w:lang w:val="fi-FI"/>
        </w:rPr>
        <w:t xml:space="preserve"> mukaan, täällä varmaan tarvitaan sitten se kellonaika.</w:t>
      </w:r>
    </w:p>
    <w:p w14:paraId="601B16DC" w14:textId="77777777" w:rsidR="00BF6D54" w:rsidRDefault="00BF6D54">
      <w:pPr>
        <w:pStyle w:val="CommentText"/>
        <w:rPr>
          <w:lang w:val="fi-FI"/>
        </w:rPr>
      </w:pPr>
    </w:p>
    <w:p w14:paraId="5ECA7525" w14:textId="04D0739A" w:rsidR="008F55D2" w:rsidRPr="008F55D2" w:rsidRDefault="008F55D2">
      <w:pPr>
        <w:pStyle w:val="CommentText"/>
        <w:rPr>
          <w:lang w:val="fi-FI"/>
        </w:rPr>
      </w:pPr>
    </w:p>
  </w:comment>
  <w:comment w:id="431" w:author="Eerikki Maula" w:date="2019-04-10T08:22:00Z" w:initials="EM">
    <w:p w14:paraId="73E95C0B" w14:textId="071A57BD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Luo </w:t>
      </w:r>
      <w:r>
        <w:rPr>
          <w:lang w:val="fi-FI"/>
        </w:rPr>
        <w:t>tilauksen</w:t>
      </w:r>
      <w:r w:rsidRPr="001C0478">
        <w:rPr>
          <w:lang w:val="fi-FI"/>
        </w:rPr>
        <w:t xml:space="preserve"> (varauksen </w:t>
      </w:r>
      <w:proofErr w:type="gramStart"/>
      <w:r w:rsidRPr="001C0478">
        <w:rPr>
          <w:lang w:val="fi-FI"/>
        </w:rPr>
        <w:t>perusteella</w:t>
      </w:r>
      <w:proofErr w:type="gramEnd"/>
      <w:r w:rsidRPr="001C0478">
        <w:rPr>
          <w:lang w:val="fi-FI"/>
        </w:rPr>
        <w:t xml:space="preserve"> kun soitetaan asiakkaalle)</w:t>
      </w:r>
    </w:p>
    <w:p w14:paraId="079DE967" w14:textId="77777777" w:rsidR="001C0478" w:rsidRDefault="001C0478">
      <w:pPr>
        <w:pStyle w:val="CommentText"/>
        <w:rPr>
          <w:lang w:val="fi-FI"/>
        </w:rPr>
      </w:pPr>
    </w:p>
    <w:p w14:paraId="7D9EC46A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Luo asiakkaan (ehkä edellisen yhteydessä)</w:t>
      </w:r>
    </w:p>
    <w:p w14:paraId="50662EB2" w14:textId="77777777" w:rsidR="001C0478" w:rsidRDefault="001C0478">
      <w:pPr>
        <w:pStyle w:val="CommentText"/>
        <w:rPr>
          <w:lang w:val="fi-FI"/>
        </w:rPr>
      </w:pPr>
    </w:p>
    <w:p w14:paraId="6299D0F9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Muokkaa asiakasta</w:t>
      </w:r>
    </w:p>
    <w:p w14:paraId="18F89ABD" w14:textId="77777777" w:rsidR="001C0478" w:rsidRDefault="001C0478">
      <w:pPr>
        <w:pStyle w:val="CommentText"/>
        <w:rPr>
          <w:lang w:val="fi-FI"/>
        </w:rPr>
      </w:pPr>
    </w:p>
    <w:p w14:paraId="482B1EF1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Hyväksyy uudet rekisteröinnit?? Tämä siis Joulupukin vahvistus?</w:t>
      </w:r>
    </w:p>
    <w:p w14:paraId="21E932FE" w14:textId="77777777" w:rsidR="001C0478" w:rsidRDefault="001C0478">
      <w:pPr>
        <w:pStyle w:val="CommentText"/>
        <w:rPr>
          <w:lang w:val="fi-FI"/>
        </w:rPr>
      </w:pPr>
    </w:p>
    <w:p w14:paraId="1D7D5686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Luo reittejä -&gt; Reitin lisäys</w:t>
      </w:r>
    </w:p>
    <w:p w14:paraId="30693D7C" w14:textId="77777777" w:rsidR="001C0478" w:rsidRDefault="001C0478">
      <w:pPr>
        <w:pStyle w:val="CommentText"/>
        <w:rPr>
          <w:lang w:val="fi-FI"/>
        </w:rPr>
      </w:pPr>
    </w:p>
    <w:p w14:paraId="5488AD11" w14:textId="77777777" w:rsidR="001C0478" w:rsidRDefault="001C0478">
      <w:pPr>
        <w:pStyle w:val="CommentText"/>
        <w:rPr>
          <w:lang w:val="fi-FI"/>
        </w:rPr>
      </w:pPr>
      <w:r>
        <w:rPr>
          <w:lang w:val="fi-FI"/>
        </w:rPr>
        <w:t>Reitin hallinta (itse reitinaikojen muokkailu).</w:t>
      </w:r>
    </w:p>
    <w:p w14:paraId="11B2DB10" w14:textId="77777777" w:rsidR="001C0478" w:rsidRDefault="001C0478">
      <w:pPr>
        <w:pStyle w:val="CommentText"/>
        <w:rPr>
          <w:lang w:val="fi-FI"/>
        </w:rPr>
      </w:pPr>
    </w:p>
    <w:p w14:paraId="255E89A0" w14:textId="56F9EF7D" w:rsidR="001C0478" w:rsidRPr="001C0478" w:rsidRDefault="001C0478">
      <w:pPr>
        <w:pStyle w:val="CommentText"/>
        <w:rPr>
          <w:lang w:val="fi-FI"/>
        </w:rPr>
      </w:pPr>
      <w:r>
        <w:rPr>
          <w:lang w:val="fi-FI"/>
        </w:rPr>
        <w:t>Lähetä reitin aikataulu (sähköposti asiakkaille ja joulupukille).</w:t>
      </w:r>
    </w:p>
  </w:comment>
  <w:comment w:id="439" w:author="Eerikki Maula" w:date="2019-04-10T08:24:00Z" w:initials="EM">
    <w:p w14:paraId="4D656B19" w14:textId="4DB27822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Omat tiedot (esim. Muuttunut puhelinnumero)</w:t>
      </w:r>
    </w:p>
  </w:comment>
  <w:comment w:id="452" w:author="Eerikki Maula" w:date="2019-04-10T08:25:00Z" w:initials="EM">
    <w:p w14:paraId="52B77E5A" w14:textId="5BA1E7DB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Rautalankamalli </w:t>
      </w:r>
      <w:proofErr w:type="gramStart"/>
      <w:r w:rsidRPr="001C0478">
        <w:rPr>
          <w:lang w:val="fi-FI"/>
        </w:rPr>
        <w:t>tarvitaan</w:t>
      </w:r>
      <w:proofErr w:type="gramEnd"/>
      <w:r w:rsidRPr="001C0478">
        <w:rPr>
          <w:lang w:val="fi-FI"/>
        </w:rPr>
        <w:t xml:space="preserve"> vaikka käyttöliittymäsuunnitelma tuleekin mediapuolelta.</w:t>
      </w:r>
    </w:p>
  </w:comment>
  <w:comment w:id="483" w:author="Eerikki Maula" w:date="2019-04-10T08:26:00Z" w:initials="EM">
    <w:p w14:paraId="6D489F03" w14:textId="457A4829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490" w:author="Eerikki Maula" w:date="2019-04-10T08:26:00Z" w:initials="EM">
    <w:p w14:paraId="7F2F20E3" w14:textId="45A09191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 xml:space="preserve">Kannattaa tehdä oma Pukin poisto ja Tilauksen poisto. Entä asiakkaan poisto? Voi olla oleellinenkin asia, jos asiakas </w:t>
      </w:r>
      <w:proofErr w:type="gramStart"/>
      <w:r>
        <w:rPr>
          <w:lang w:val="fi-FI"/>
        </w:rPr>
        <w:t>ilmoittaa</w:t>
      </w:r>
      <w:proofErr w:type="gramEnd"/>
      <w:r>
        <w:rPr>
          <w:lang w:val="fi-FI"/>
        </w:rPr>
        <w:t xml:space="preserve"> ettei halua tietojaan säilytettävän tällaisessa järjestelmässä.</w:t>
      </w:r>
    </w:p>
  </w:comment>
  <w:comment w:id="510" w:author="Eerikki Maula" w:date="2019-04-10T08:26:00Z" w:initials="EM">
    <w:p w14:paraId="17E82862" w14:textId="77777777" w:rsidR="00FE502F" w:rsidRPr="001C0478" w:rsidRDefault="00FE502F" w:rsidP="00FE502F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570" w:author="Eerikki Maula" w:date="2019-04-10T08:28:00Z" w:initials="EM">
    <w:p w14:paraId="3BFD3CDF" w14:textId="37BB8B43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Ehkä sähköpostien lähettäminen kuuluisi tähän. </w:t>
      </w:r>
    </w:p>
  </w:comment>
  <w:comment w:id="591" w:author="Eerikki Maula" w:date="2019-04-10T08:28:00Z" w:initials="EM">
    <w:p w14:paraId="30DA4B34" w14:textId="2FCF4BD9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Näitä ei vielä tarvitse kirjata. Toteutuksen myötä voi tulla mieleen sellaisia joita kirjataan tänne.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E7035B" w15:done="0"/>
  <w15:commentEx w15:paraId="516C9CDC" w15:done="0"/>
  <w15:commentEx w15:paraId="0FC29C7D" w15:done="0"/>
  <w15:commentEx w15:paraId="59A854E5" w15:done="0"/>
  <w15:commentEx w15:paraId="6E18EAF0" w15:done="0"/>
  <w15:commentEx w15:paraId="4D099FD7" w15:done="0"/>
  <w15:commentEx w15:paraId="6E5D20ED" w15:done="0"/>
  <w15:commentEx w15:paraId="5ECA7525" w15:done="0"/>
  <w15:commentEx w15:paraId="255E89A0" w15:done="0"/>
  <w15:commentEx w15:paraId="4D656B19" w15:done="0"/>
  <w15:commentEx w15:paraId="52B77E5A" w15:done="0"/>
  <w15:commentEx w15:paraId="6D489F03" w15:done="0"/>
  <w15:commentEx w15:paraId="7F2F20E3" w15:done="0"/>
  <w15:commentEx w15:paraId="17E82862" w15:done="0"/>
  <w15:commentEx w15:paraId="3BFD3CDF" w15:done="0"/>
  <w15:commentEx w15:paraId="30DA4B3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08AF7" w14:textId="77777777" w:rsidR="00CB6C19" w:rsidRDefault="00CB6C19" w:rsidP="00152E6E">
      <w:pPr>
        <w:spacing w:after="0" w:line="240" w:lineRule="auto"/>
      </w:pPr>
      <w:r>
        <w:separator/>
      </w:r>
    </w:p>
  </w:endnote>
  <w:endnote w:type="continuationSeparator" w:id="0">
    <w:p w14:paraId="5AD25BEB" w14:textId="77777777" w:rsidR="00CB6C19" w:rsidRDefault="00CB6C19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A703D" w14:textId="77777777" w:rsidR="00CB6C19" w:rsidRDefault="00CB6C19" w:rsidP="00152E6E">
      <w:pPr>
        <w:spacing w:after="0" w:line="240" w:lineRule="auto"/>
      </w:pPr>
      <w:r>
        <w:separator/>
      </w:r>
    </w:p>
  </w:footnote>
  <w:footnote w:type="continuationSeparator" w:id="0">
    <w:p w14:paraId="39FA6D4A" w14:textId="77777777" w:rsidR="00CB6C19" w:rsidRDefault="00CB6C19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64B0" w14:textId="77777777" w:rsidR="005D78A9" w:rsidRDefault="005D78A9">
    <w:pPr>
      <w:pStyle w:val="Header"/>
    </w:pPr>
    <w:proofErr w:type="spellStart"/>
    <w:r>
      <w:t>Joulupukkiprojekti</w:t>
    </w:r>
    <w:proofErr w:type="spellEnd"/>
    <w:r>
      <w:tab/>
      <w:t>TREDU</w:t>
    </w:r>
  </w:p>
  <w:p w14:paraId="09419593" w14:textId="77777777" w:rsidR="005D78A9" w:rsidRDefault="005D78A9">
    <w:pPr>
      <w:pStyle w:val="Header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894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5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0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ginness Adrian Alexander">
    <w15:presenceInfo w15:providerId="AD" w15:userId="S-1-5-21-2746947490-2223147046-255979121-56175"/>
  </w15:person>
  <w15:person w15:author="Adrian Meginness">
    <w15:presenceInfo w15:providerId="AD" w15:userId="S-1-5-21-2746947490-2223147046-255979121-56175"/>
  </w15:person>
  <w15:person w15:author="Hildén Antti Juhani">
    <w15:presenceInfo w15:providerId="AD" w15:userId="S-1-5-21-2746947490-2223147046-255979121-65259"/>
  </w15:person>
  <w15:person w15:author="Eerikki Maula">
    <w15:presenceInfo w15:providerId="AD" w15:userId="S-1-5-21-2746947490-2223147046-255979121-5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045ED1"/>
    <w:rsid w:val="000B6694"/>
    <w:rsid w:val="000C6F14"/>
    <w:rsid w:val="00102A2F"/>
    <w:rsid w:val="001148F8"/>
    <w:rsid w:val="00123894"/>
    <w:rsid w:val="00152E6E"/>
    <w:rsid w:val="00194A14"/>
    <w:rsid w:val="001A6180"/>
    <w:rsid w:val="001C0478"/>
    <w:rsid w:val="001F7A69"/>
    <w:rsid w:val="0028665C"/>
    <w:rsid w:val="002F16F8"/>
    <w:rsid w:val="002F3768"/>
    <w:rsid w:val="0031032C"/>
    <w:rsid w:val="003628F0"/>
    <w:rsid w:val="00372CA3"/>
    <w:rsid w:val="003B147F"/>
    <w:rsid w:val="00432651"/>
    <w:rsid w:val="00436932"/>
    <w:rsid w:val="004824ED"/>
    <w:rsid w:val="005A0A9A"/>
    <w:rsid w:val="005D78A9"/>
    <w:rsid w:val="00652C7B"/>
    <w:rsid w:val="00654D05"/>
    <w:rsid w:val="006B3B96"/>
    <w:rsid w:val="007066C5"/>
    <w:rsid w:val="007154A0"/>
    <w:rsid w:val="007225C8"/>
    <w:rsid w:val="00766C72"/>
    <w:rsid w:val="0076742B"/>
    <w:rsid w:val="007B2E64"/>
    <w:rsid w:val="00891819"/>
    <w:rsid w:val="008A7619"/>
    <w:rsid w:val="008F55D2"/>
    <w:rsid w:val="00922155"/>
    <w:rsid w:val="00926DC8"/>
    <w:rsid w:val="00951F7C"/>
    <w:rsid w:val="009A49E8"/>
    <w:rsid w:val="00AA7753"/>
    <w:rsid w:val="00AD7E87"/>
    <w:rsid w:val="00B1088F"/>
    <w:rsid w:val="00B67EA7"/>
    <w:rsid w:val="00BF6D54"/>
    <w:rsid w:val="00C65116"/>
    <w:rsid w:val="00CB6C19"/>
    <w:rsid w:val="00CD0A7F"/>
    <w:rsid w:val="00CE5672"/>
    <w:rsid w:val="00D668C3"/>
    <w:rsid w:val="00DD14C6"/>
    <w:rsid w:val="00EF227A"/>
    <w:rsid w:val="00EF48A7"/>
    <w:rsid w:val="00F70BB2"/>
    <w:rsid w:val="00FC2966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891819"/>
    <w:rPr>
      <w:rFonts w:eastAsiaTheme="minorEastAsia"/>
      <w:lang w:val="fi-FI" w:eastAsia="fi-FI"/>
    </w:rPr>
  </w:style>
  <w:style w:type="table" w:styleId="TableGrid">
    <w:name w:val="Table Grid"/>
    <w:basedOn w:val="TableNormal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926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6E"/>
  </w:style>
  <w:style w:type="paragraph" w:styleId="Footer">
    <w:name w:val="footer"/>
    <w:basedOn w:val="Normal"/>
    <w:link w:val="Foot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6E"/>
  </w:style>
  <w:style w:type="paragraph" w:styleId="TOC1">
    <w:name w:val="toc 1"/>
    <w:basedOn w:val="Normal"/>
    <w:next w:val="Normal"/>
    <w:autoRedefine/>
    <w:uiPriority w:val="39"/>
    <w:unhideWhenUsed/>
    <w:rsid w:val="00C65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1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11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partiopukki.fi/2018/lomake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Visio_Drawing1.vsdx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emf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4.vsdx"/><Relationship Id="rId32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582CF-A766-4A5D-BA31-DB91E614D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91312-DFD7-49AD-A05F-C1F1D3B0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66C3C-74AE-4202-BD86-6396B5DE0956}">
  <ds:schemaRefs>
    <ds:schemaRef ds:uri="http://purl.org/dc/elements/1.1/"/>
    <ds:schemaRef ds:uri="92c98d0b-e15e-4392-92f5-3f454bc14378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3BA9C41-5FD1-4B7A-8BAC-4DF6CC11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1616</Words>
  <Characters>9215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Meginness Adrian Alexander</dc:creator>
  <cp:keywords/>
  <dc:description/>
  <cp:lastModifiedBy>Meginness Adrian Alexander</cp:lastModifiedBy>
  <cp:revision>2</cp:revision>
  <dcterms:created xsi:type="dcterms:W3CDTF">2019-04-10T08:12:00Z</dcterms:created>
  <dcterms:modified xsi:type="dcterms:W3CDTF">2019-04-10T08:12:00Z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