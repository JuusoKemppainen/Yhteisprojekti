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8623306"/>
        <w:docPartObj>
          <w:docPartGallery w:val="Cover Pages"/>
          <w:docPartUnique/>
        </w:docPartObj>
      </w:sdtPr>
      <w:sdtEndPr/>
      <w:sdtContent>
        <w:p w14:paraId="44B5CAED" w14:textId="77777777" w:rsidR="00F1054B" w:rsidRPr="002D5617" w:rsidRDefault="00F1054B">
          <w:r w:rsidRPr="002D5617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3D8D3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AF57E52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2D5A8A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1D0A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15F32D" w14:textId="77777777" w:rsidR="00F1054B" w:rsidRDefault="00F1054B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  <w:p w14:paraId="5E1EEAE0" w14:textId="77777777" w:rsidR="00F1054B" w:rsidRDefault="00911B52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05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 w14:anchorId="15F80C9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 w14:paraId="5C0247B7" w14:textId="77777777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  <w:p w:rsidR="00F1054B" w:rsidRDefault="000D71C9" w14:paraId="207CCF61" w14:textId="7777777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05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3207E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35F72C" w14:textId="77777777" w:rsidR="00F1054B" w:rsidRDefault="00F1054B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 w14:anchorId="43541C0E"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1054B" w:rsidRDefault="00F1054B" w14:paraId="05C2A4D3" w14:textId="77777777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F1735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3031C" w14:textId="77777777" w:rsidR="00F1054B" w:rsidRDefault="00911B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054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5B0484" w14:textId="77777777" w:rsidR="00F1054B" w:rsidRDefault="00F105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157A1502"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>
                    <v:textbox inset="126pt,0,54pt,0">
                      <w:txbxContent>
                        <w:p w:rsidR="00F1054B" w:rsidRDefault="000D71C9" w14:paraId="70BF8369" w14:textId="7777777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054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 w14:paraId="18FB4B73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C91066" w14:textId="77777777" w:rsidR="00F1054B" w:rsidRPr="002D5617" w:rsidRDefault="00F1054B">
          <w:r w:rsidRPr="002D5617">
            <w:br w:type="page"/>
          </w:r>
        </w:p>
      </w:sdtContent>
    </w:sdt>
    <w:p w14:paraId="7486E7BA" w14:textId="77777777" w:rsidR="00F5512D" w:rsidRPr="002D5617" w:rsidRDefault="00911B52"/>
    <w:p w14:paraId="7674C021" w14:textId="77777777" w:rsidR="00F1054B" w:rsidRPr="002D5617" w:rsidRDefault="00F1054B"/>
    <w:p w14:paraId="77FBB20A" w14:textId="77777777" w:rsidR="00F1054B" w:rsidRPr="002D5617" w:rsidRDefault="00F1054B">
      <w:r w:rsidRPr="002D5617">
        <w:tab/>
      </w:r>
      <w:r w:rsidRPr="002D5617">
        <w:tab/>
      </w:r>
      <w:r w:rsidRPr="002D5617">
        <w:tab/>
        <w:t xml:space="preserve">Versiohistoria </w:t>
      </w:r>
    </w:p>
    <w:tbl>
      <w:tblPr>
        <w:tblStyle w:val="TaulukkoRuudukko"/>
        <w:tblW w:w="0" w:type="auto"/>
        <w:tblInd w:w="2122" w:type="dxa"/>
        <w:tblLook w:val="04A0" w:firstRow="1" w:lastRow="0" w:firstColumn="1" w:lastColumn="0" w:noHBand="0" w:noVBand="1"/>
      </w:tblPr>
      <w:tblGrid>
        <w:gridCol w:w="1389"/>
        <w:gridCol w:w="1259"/>
        <w:gridCol w:w="2297"/>
        <w:gridCol w:w="2283"/>
      </w:tblGrid>
      <w:tr w:rsidR="002D5617" w:rsidRPr="002D5617" w14:paraId="4FAA8A20" w14:textId="77777777" w:rsidTr="00F1054B">
        <w:tc>
          <w:tcPr>
            <w:tcW w:w="1389" w:type="dxa"/>
            <w:shd w:val="clear" w:color="auto" w:fill="E7E6E6" w:themeFill="background2"/>
          </w:tcPr>
          <w:p w14:paraId="0DEA13CF" w14:textId="77777777" w:rsidR="00F1054B" w:rsidRPr="002D5617" w:rsidRDefault="00F1054B">
            <w:r w:rsidRPr="002D5617">
              <w:t>Versio</w:t>
            </w:r>
          </w:p>
        </w:tc>
        <w:tc>
          <w:tcPr>
            <w:tcW w:w="1259" w:type="dxa"/>
            <w:shd w:val="clear" w:color="auto" w:fill="E7E6E6" w:themeFill="background2"/>
          </w:tcPr>
          <w:p w14:paraId="6806AE82" w14:textId="77777777" w:rsidR="00F1054B" w:rsidRPr="002D5617" w:rsidRDefault="00F1054B">
            <w:r w:rsidRPr="002D5617">
              <w:t>Päivämäärä</w:t>
            </w:r>
          </w:p>
        </w:tc>
        <w:tc>
          <w:tcPr>
            <w:tcW w:w="2297" w:type="dxa"/>
            <w:shd w:val="clear" w:color="auto" w:fill="E7E6E6" w:themeFill="background2"/>
          </w:tcPr>
          <w:p w14:paraId="6361A7E9" w14:textId="77777777" w:rsidR="00F1054B" w:rsidRPr="002D5617" w:rsidRDefault="00F1054B">
            <w:r w:rsidRPr="002D5617">
              <w:t>Muutosperuste</w:t>
            </w:r>
          </w:p>
        </w:tc>
        <w:tc>
          <w:tcPr>
            <w:tcW w:w="2283" w:type="dxa"/>
            <w:shd w:val="clear" w:color="auto" w:fill="E7E6E6" w:themeFill="background2"/>
          </w:tcPr>
          <w:p w14:paraId="34738B0F" w14:textId="77777777" w:rsidR="00F1054B" w:rsidRPr="002D5617" w:rsidRDefault="00F1054B">
            <w:r w:rsidRPr="002D5617">
              <w:t>Tekijä</w:t>
            </w:r>
          </w:p>
        </w:tc>
      </w:tr>
      <w:tr w:rsidR="002D5617" w:rsidRPr="00E36D4F" w14:paraId="1FA72737" w14:textId="77777777" w:rsidTr="00F1054B">
        <w:tc>
          <w:tcPr>
            <w:tcW w:w="1389" w:type="dxa"/>
          </w:tcPr>
          <w:p w14:paraId="5C81D8FF" w14:textId="77777777" w:rsidR="00F1054B" w:rsidRPr="002D5617" w:rsidRDefault="00F1054B">
            <w:r w:rsidRPr="002D5617">
              <w:t>1.0</w:t>
            </w:r>
          </w:p>
        </w:tc>
        <w:tc>
          <w:tcPr>
            <w:tcW w:w="1259" w:type="dxa"/>
          </w:tcPr>
          <w:p w14:paraId="7C6E93A3" w14:textId="77777777" w:rsidR="00F1054B" w:rsidRPr="002D5617" w:rsidRDefault="00F1054B">
            <w:r w:rsidRPr="002D5617">
              <w:t>27.3.2019</w:t>
            </w:r>
          </w:p>
        </w:tc>
        <w:tc>
          <w:tcPr>
            <w:tcW w:w="2297" w:type="dxa"/>
          </w:tcPr>
          <w:p w14:paraId="3922CEB9" w14:textId="77777777" w:rsidR="00F1054B" w:rsidRPr="002D5617" w:rsidRDefault="00F1054B">
            <w:r w:rsidRPr="002D5617">
              <w:t>Dokumentin aloitus</w:t>
            </w:r>
          </w:p>
        </w:tc>
        <w:tc>
          <w:tcPr>
            <w:tcW w:w="2283" w:type="dxa"/>
          </w:tcPr>
          <w:p w14:paraId="07616873" w14:textId="77777777"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14:paraId="3EF0C411" w14:textId="77777777"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Adrian Meginness</w:t>
            </w:r>
          </w:p>
          <w:p w14:paraId="359E942C" w14:textId="77777777"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</w:tr>
      <w:tr w:rsidR="002D5617" w:rsidRPr="00E36D4F" w14:paraId="7934C696" w14:textId="77777777" w:rsidTr="00F1054B">
        <w:tc>
          <w:tcPr>
            <w:tcW w:w="1389" w:type="dxa"/>
          </w:tcPr>
          <w:p w14:paraId="6A982A8A" w14:textId="1EC1F9B9" w:rsidR="00F1054B" w:rsidRPr="002D5617" w:rsidRDefault="00AF21FF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259" w:type="dxa"/>
          </w:tcPr>
          <w:p w14:paraId="6AA4EDDC" w14:textId="3C1E7C08" w:rsidR="00F1054B" w:rsidRPr="002D5617" w:rsidRDefault="00AF21FF">
            <w:pPr>
              <w:rPr>
                <w:lang w:val="fi-FI"/>
              </w:rPr>
            </w:pPr>
            <w:r>
              <w:rPr>
                <w:lang w:val="fi-FI"/>
              </w:rPr>
              <w:t>1.4.2019</w:t>
            </w:r>
          </w:p>
        </w:tc>
        <w:tc>
          <w:tcPr>
            <w:tcW w:w="2297" w:type="dxa"/>
          </w:tcPr>
          <w:p w14:paraId="5446092E" w14:textId="0B87DD75" w:rsidR="00F1054B" w:rsidRPr="002D5617" w:rsidRDefault="00AF21FF">
            <w:pPr>
              <w:rPr>
                <w:lang w:val="fi-FI"/>
              </w:rPr>
            </w:pPr>
            <w:r>
              <w:rPr>
                <w:lang w:val="fi-FI"/>
              </w:rPr>
              <w:t>Dokumentin osittainen korjaus</w:t>
            </w:r>
          </w:p>
        </w:tc>
        <w:tc>
          <w:tcPr>
            <w:tcW w:w="2283" w:type="dxa"/>
          </w:tcPr>
          <w:p w14:paraId="1DDB1802" w14:textId="41FD45A5" w:rsidR="00F1054B" w:rsidRPr="002D5617" w:rsidRDefault="00AF21FF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14:paraId="78B35BBB" w14:textId="77777777" w:rsidR="00F1054B" w:rsidRPr="002D5617" w:rsidRDefault="00F1054B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</w:p>
    <w:p w14:paraId="13D2FCDD" w14:textId="77777777" w:rsidR="00F1054B" w:rsidRPr="002D5617" w:rsidRDefault="00F1054B" w:rsidP="00F1054B">
      <w:pPr>
        <w:ind w:left="1440" w:firstLine="720"/>
        <w:rPr>
          <w:lang w:val="fi-FI"/>
        </w:rPr>
      </w:pPr>
      <w:r w:rsidRPr="002D5617">
        <w:rPr>
          <w:lang w:val="fi-FI"/>
        </w:rPr>
        <w:t>Jakelu</w:t>
      </w:r>
    </w:p>
    <w:tbl>
      <w:tblPr>
        <w:tblStyle w:val="TaulukkoRuudukko"/>
        <w:tblW w:w="0" w:type="auto"/>
        <w:tblInd w:w="2122" w:type="dxa"/>
        <w:tblLook w:val="04A0" w:firstRow="1" w:lastRow="0" w:firstColumn="1" w:lastColumn="0" w:noHBand="0" w:noVBand="1"/>
      </w:tblPr>
      <w:tblGrid>
        <w:gridCol w:w="1954"/>
        <w:gridCol w:w="2637"/>
        <w:gridCol w:w="2637"/>
      </w:tblGrid>
      <w:tr w:rsidR="002D5617" w:rsidRPr="002D5617" w14:paraId="5AC561EB" w14:textId="77777777" w:rsidTr="00F1054B">
        <w:tc>
          <w:tcPr>
            <w:tcW w:w="1954" w:type="dxa"/>
          </w:tcPr>
          <w:p w14:paraId="203B5B5E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Tekijä</w:t>
            </w:r>
          </w:p>
        </w:tc>
        <w:tc>
          <w:tcPr>
            <w:tcW w:w="2637" w:type="dxa"/>
          </w:tcPr>
          <w:p w14:paraId="202CD7A7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Tulostettu</w:t>
            </w:r>
          </w:p>
        </w:tc>
        <w:tc>
          <w:tcPr>
            <w:tcW w:w="2637" w:type="dxa"/>
          </w:tcPr>
          <w:p w14:paraId="7359E57A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Jakelu</w:t>
            </w:r>
          </w:p>
        </w:tc>
      </w:tr>
      <w:tr w:rsidR="00F1054B" w:rsidRPr="002D5617" w14:paraId="6234BF91" w14:textId="77777777" w:rsidTr="00F1054B">
        <w:tc>
          <w:tcPr>
            <w:tcW w:w="1954" w:type="dxa"/>
          </w:tcPr>
          <w:p w14:paraId="614A6416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14:paraId="7DEE9986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Adrian Meginness</w:t>
            </w:r>
          </w:p>
          <w:p w14:paraId="45849B59" w14:textId="77777777"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  <w:tc>
          <w:tcPr>
            <w:tcW w:w="2637" w:type="dxa"/>
          </w:tcPr>
          <w:p w14:paraId="0B486DF1" w14:textId="77777777" w:rsidR="00F1054B" w:rsidRPr="002D5617" w:rsidRDefault="00F07899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-</w:t>
            </w:r>
          </w:p>
        </w:tc>
        <w:tc>
          <w:tcPr>
            <w:tcW w:w="2637" w:type="dxa"/>
          </w:tcPr>
          <w:p w14:paraId="74AE6A66" w14:textId="77777777" w:rsidR="00F1054B" w:rsidRPr="002D5617" w:rsidRDefault="00F1054B" w:rsidP="00F1054B">
            <w:pPr>
              <w:rPr>
                <w:lang w:val="fi-FI"/>
              </w:rPr>
            </w:pPr>
          </w:p>
        </w:tc>
      </w:tr>
    </w:tbl>
    <w:p w14:paraId="1CA608E7" w14:textId="77777777" w:rsidR="00DC4FDB" w:rsidRPr="002D5617" w:rsidRDefault="00DC4FDB" w:rsidP="00F1054B">
      <w:pPr>
        <w:ind w:left="1440" w:firstLine="720"/>
        <w:rPr>
          <w:lang w:val="fi-FI"/>
        </w:rPr>
      </w:pPr>
    </w:p>
    <w:p w14:paraId="28B036A0" w14:textId="77777777" w:rsidR="00DC4FDB" w:rsidRPr="002D5617" w:rsidRDefault="00DC4FDB">
      <w:pPr>
        <w:rPr>
          <w:lang w:val="fi-FI"/>
        </w:rPr>
      </w:pPr>
      <w:r w:rsidRPr="002D5617">
        <w:rPr>
          <w:lang w:val="fi-FI"/>
        </w:rPr>
        <w:br w:type="page"/>
      </w:r>
    </w:p>
    <w:p w14:paraId="0B2C4E27" w14:textId="77777777" w:rsidR="00DC4FDB" w:rsidRPr="002D5617" w:rsidRDefault="00DC4FDB" w:rsidP="00DC4FDB">
      <w:pPr>
        <w:rPr>
          <w:lang w:val="fi-FI"/>
        </w:rPr>
      </w:pPr>
    </w:p>
    <w:p w14:paraId="3DBEE038" w14:textId="77777777" w:rsidR="00DC4FDB" w:rsidRPr="002D5617" w:rsidRDefault="00DC4FDB" w:rsidP="00DC4FDB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14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CAB12" w14:textId="16D7F877" w:rsidR="00DC4FDB" w:rsidRPr="00E36D4F" w:rsidRDefault="00E36D4F">
          <w:pPr>
            <w:pStyle w:val="Sisllysluettelonotsikko"/>
            <w:rPr>
              <w:rStyle w:val="Voimakaskorostus"/>
            </w:rPr>
          </w:pPr>
          <w:r w:rsidRPr="00E36D4F">
            <w:rPr>
              <w:rStyle w:val="Voimakaskorostus"/>
            </w:rPr>
            <w:t>Sisällys</w:t>
          </w:r>
          <w:r w:rsidR="00D2073E">
            <w:rPr>
              <w:rStyle w:val="Voimakaskorostus"/>
            </w:rPr>
            <w:t>luettelo</w:t>
          </w:r>
        </w:p>
        <w:p w14:paraId="212BAC81" w14:textId="36A5ABD2" w:rsidR="00B2698C" w:rsidRPr="002D5617" w:rsidRDefault="00DC4FDB">
          <w:pPr>
            <w:pStyle w:val="Sisluet1"/>
            <w:tabs>
              <w:tab w:val="left" w:pos="440"/>
              <w:tab w:val="right" w:leader="dot" w:pos="9350"/>
            </w:tabs>
            <w:rPr>
              <w:noProof/>
            </w:rPr>
          </w:pPr>
          <w:r w:rsidRPr="002D5617">
            <w:rPr>
              <w:b/>
              <w:bCs/>
              <w:noProof/>
            </w:rPr>
            <w:fldChar w:fldCharType="begin"/>
          </w:r>
          <w:r w:rsidRPr="002D5617">
            <w:rPr>
              <w:b/>
              <w:bCs/>
              <w:noProof/>
            </w:rPr>
            <w:instrText xml:space="preserve"> TOC \o "1-3" \h \z \u </w:instrText>
          </w:r>
          <w:r w:rsidRPr="002D5617">
            <w:rPr>
              <w:b/>
              <w:bCs/>
              <w:noProof/>
            </w:rPr>
            <w:fldChar w:fldCharType="separate"/>
          </w:r>
          <w:hyperlink w:anchor="_Toc4663160" w:history="1">
            <w:r w:rsidR="00B2698C" w:rsidRPr="002D5617">
              <w:rPr>
                <w:rStyle w:val="Hyperlinkki"/>
                <w:noProof/>
                <w:color w:val="auto"/>
              </w:rPr>
              <w:t>1.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</w:rPr>
              <w:t>Tuoteidea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238597F9" w14:textId="49776B51" w:rsidR="00B2698C" w:rsidRPr="002D5617" w:rsidRDefault="00911B52">
          <w:pPr>
            <w:pStyle w:val="Sisluet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1" w:history="1">
            <w:r w:rsidR="00B2698C" w:rsidRPr="002D5617">
              <w:rPr>
                <w:rStyle w:val="Hyperlinkki"/>
                <w:noProof/>
                <w:color w:val="auto"/>
              </w:rPr>
              <w:t>1.1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</w:rPr>
              <w:t>Tuotteen tausta ja hyödyt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_Toc4663161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5723ED65" w14:textId="3138FDE1" w:rsidR="00B2698C" w:rsidRPr="002D5617" w:rsidRDefault="00911B52">
          <w:pPr>
            <w:pStyle w:val="Sisluet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2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1.2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Tehtävä ja rajaukset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_Toc4663162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18570F8A" w14:textId="5E40A438" w:rsidR="00B2698C" w:rsidRPr="002D5617" w:rsidRDefault="00911B52">
          <w:pPr>
            <w:pStyle w:val="Sisluet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3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2.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Projektin organisaatio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_Toc4663163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5EFBDE6C" w14:textId="08009278" w:rsidR="00B2698C" w:rsidRPr="002D5617" w:rsidRDefault="00911B52">
          <w:pPr>
            <w:pStyle w:val="Sisluet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4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3.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Nykyinen järjestelmä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_Toc4663164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7F90C566" w14:textId="0B7232D6" w:rsidR="00B2698C" w:rsidRPr="002D5617" w:rsidRDefault="00911B52">
          <w:pPr>
            <w:pStyle w:val="Sisluet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5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3.1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Tekninen ympäristö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_Toc4663165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6FF1D708" w14:textId="2AB3A2EF" w:rsidR="00B2698C" w:rsidRPr="002D5617" w:rsidRDefault="00911B52">
          <w:pPr>
            <w:pStyle w:val="Sisluet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6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3.1.1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Tulosteet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_Toc4663166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2BD34D36" w14:textId="045A7AC3" w:rsidR="00B2698C" w:rsidRPr="002D5617" w:rsidRDefault="00911B52">
          <w:pPr>
            <w:pStyle w:val="Sisluet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7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3.1.2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Tietokannan rakenne ja kentät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_Toc4663167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6445DB78" w14:textId="0C70968C" w:rsidR="00B2698C" w:rsidRPr="002D5617" w:rsidRDefault="00911B52">
          <w:pPr>
            <w:pStyle w:val="Sisluet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8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3.1.3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Käytössä olevat ohjelmistot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_Toc4663168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6701760A" w14:textId="3815228E" w:rsidR="00B2698C" w:rsidRPr="002D5617" w:rsidRDefault="00911B52">
          <w:pPr>
            <w:pStyle w:val="Sisluet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9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Havaitut ongelmat ja riskit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_Toc4663169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3E1A499B" w14:textId="6BB63A2D" w:rsidR="00B2698C" w:rsidRPr="002D5617" w:rsidRDefault="00911B52">
          <w:pPr>
            <w:pStyle w:val="Sisluet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0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Riskit ja niihin varautuminen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11868F56" w14:textId="2F79FA11" w:rsidR="00B2698C" w:rsidRPr="002D5617" w:rsidRDefault="00911B52">
          <w:pPr>
            <w:pStyle w:val="Sisluet3"/>
            <w:tabs>
              <w:tab w:val="right" w:leader="dot" w:pos="9350"/>
            </w:tabs>
            <w:rPr>
              <w:noProof/>
            </w:rPr>
          </w:pPr>
          <w:hyperlink w:anchor="_Toc4663171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4.1.1 Toimintakyky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_Toc4663171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7235896A" w14:textId="328B8318" w:rsidR="00B2698C" w:rsidRPr="002D5617" w:rsidRDefault="00911B52">
          <w:pPr>
            <w:pStyle w:val="Sisluet3"/>
            <w:tabs>
              <w:tab w:val="right" w:leader="dot" w:pos="9350"/>
            </w:tabs>
            <w:rPr>
              <w:noProof/>
            </w:rPr>
          </w:pPr>
          <w:hyperlink w:anchor="_Toc4663172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4.1.2 Ammattitaito ja ajankäyttö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_Toc4663172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0AE5AA09" w14:textId="46E6C792" w:rsidR="00B2698C" w:rsidRPr="002D5617" w:rsidRDefault="00911B52">
          <w:pPr>
            <w:pStyle w:val="Sisluet3"/>
            <w:tabs>
              <w:tab w:val="right" w:leader="dot" w:pos="9350"/>
            </w:tabs>
            <w:rPr>
              <w:noProof/>
            </w:rPr>
          </w:pPr>
          <w:hyperlink w:anchor="_Toc4663173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4.1.3 Odotukset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_Toc4663173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27B8DEEE" w14:textId="3E36B299" w:rsidR="00B2698C" w:rsidRPr="002D5617" w:rsidRDefault="00911B52">
          <w:pPr>
            <w:pStyle w:val="Sisluet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4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4.2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Ongelmista toipuminen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_Toc4663174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7A4D2B1F" w14:textId="09B850EE" w:rsidR="00B2698C" w:rsidRPr="002D5617" w:rsidRDefault="00911B52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4663175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5. Tavoitteet ja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_Toc4663175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7D7C3C38" w14:textId="4B772C97" w:rsidR="00B2698C" w:rsidRPr="002D5617" w:rsidRDefault="00911B52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4663176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5.1 Toiminnalliset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_Toc4663176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221F2935" w14:textId="05B26AFE" w:rsidR="00B2698C" w:rsidRPr="002D5617" w:rsidRDefault="00911B52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4663177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5.2 Ei-toiminnalliset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_Toc4663177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207C8948" w14:textId="3B8B075E" w:rsidR="00B2698C" w:rsidRPr="002D5617" w:rsidRDefault="00911B52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4663178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6. Aikataulu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_Toc4663178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64AB5D61" w14:textId="63122B37" w:rsidR="00B2698C" w:rsidRPr="002D5617" w:rsidRDefault="00911B52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4663179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7. Toteutusvälineet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_Toc4663179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1D2A445B" w14:textId="2574EC3A" w:rsidR="00B2698C" w:rsidRPr="002D5617" w:rsidRDefault="00911B52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4663180" w:history="1">
            <w:r w:rsidR="00B2698C" w:rsidRPr="002D5617">
              <w:rPr>
                <w:rStyle w:val="Hyperlinkki"/>
                <w:noProof/>
                <w:color w:val="auto"/>
                <w:lang w:val="fi-FI"/>
              </w:rPr>
              <w:t>8. Liitteet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_Toc4663180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E36D4F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14:paraId="798D2308" w14:textId="77777777" w:rsidR="00DC4FDB" w:rsidRPr="002D5617" w:rsidRDefault="00DC4FDB">
          <w:r w:rsidRPr="002D5617">
            <w:rPr>
              <w:b/>
              <w:bCs/>
              <w:noProof/>
            </w:rPr>
            <w:fldChar w:fldCharType="end"/>
          </w:r>
        </w:p>
      </w:sdtContent>
    </w:sdt>
    <w:p w14:paraId="3685F127" w14:textId="77777777" w:rsidR="00DC4FDB" w:rsidRPr="002D5617" w:rsidRDefault="00DC4FDB" w:rsidP="00DC4FDB"/>
    <w:p w14:paraId="4B8139C3" w14:textId="77777777" w:rsidR="00DC4FDB" w:rsidRPr="002D5617" w:rsidRDefault="00DC4FDB" w:rsidP="00DC4FDB"/>
    <w:p w14:paraId="3791CA74" w14:textId="77777777" w:rsidR="00DC4FDB" w:rsidRPr="002D5617" w:rsidRDefault="00DC4FDB" w:rsidP="00DC4FDB"/>
    <w:p w14:paraId="6F108B18" w14:textId="77777777" w:rsidR="00DC4FDB" w:rsidRPr="002D5617" w:rsidRDefault="00DC4FDB" w:rsidP="00DC4FDB"/>
    <w:p w14:paraId="68B51872" w14:textId="77777777" w:rsidR="00DC4FDB" w:rsidRPr="002D5617" w:rsidRDefault="00DC4FDB" w:rsidP="00DC4FDB"/>
    <w:p w14:paraId="0677A9A8" w14:textId="77777777" w:rsidR="00DC4FDB" w:rsidRPr="002D5617" w:rsidRDefault="00DC4FDB" w:rsidP="00DC4FDB"/>
    <w:p w14:paraId="37B43626" w14:textId="77777777" w:rsidR="0056605B" w:rsidRPr="002D5617" w:rsidRDefault="004A5DBB" w:rsidP="0056605B">
      <w:pPr>
        <w:pStyle w:val="Otsikko1"/>
        <w:numPr>
          <w:ilvl w:val="0"/>
          <w:numId w:val="2"/>
        </w:numPr>
        <w:rPr>
          <w:color w:val="auto"/>
        </w:rPr>
      </w:pPr>
      <w:bookmarkStart w:id="0" w:name="_Toc4663160"/>
      <w:r w:rsidRPr="002D5617">
        <w:rPr>
          <w:color w:val="auto"/>
        </w:rPr>
        <w:lastRenderedPageBreak/>
        <w:t>Tuoteidea</w:t>
      </w:r>
      <w:bookmarkEnd w:id="0"/>
    </w:p>
    <w:p w14:paraId="178E186A" w14:textId="77777777" w:rsidR="0056605B" w:rsidRPr="002D5617" w:rsidRDefault="0056605B" w:rsidP="0056605B">
      <w:pPr>
        <w:pStyle w:val="Otsikko2"/>
        <w:numPr>
          <w:ilvl w:val="1"/>
          <w:numId w:val="2"/>
        </w:numPr>
        <w:rPr>
          <w:color w:val="auto"/>
        </w:rPr>
      </w:pPr>
      <w:bookmarkStart w:id="1" w:name="_Toc4663161"/>
      <w:r w:rsidRPr="002D5617">
        <w:rPr>
          <w:color w:val="auto"/>
        </w:rPr>
        <w:t>Tuotteen tausta ja hyödyt</w:t>
      </w:r>
      <w:bookmarkEnd w:id="1"/>
      <w:r w:rsidRPr="002D5617">
        <w:rPr>
          <w:color w:val="auto"/>
        </w:rPr>
        <w:t xml:space="preserve"> </w:t>
      </w:r>
    </w:p>
    <w:p w14:paraId="414B4E5C" w14:textId="77777777" w:rsidR="0056605B" w:rsidRPr="002D5617" w:rsidRDefault="0056605B" w:rsidP="001A7B16">
      <w:pPr>
        <w:ind w:left="750"/>
      </w:pPr>
    </w:p>
    <w:p w14:paraId="0109ED94" w14:textId="0E1C13E3" w:rsidR="0056605B" w:rsidRPr="002D5617" w:rsidRDefault="00E36D4F" w:rsidP="00A77190">
      <w:pPr>
        <w:ind w:left="2880"/>
        <w:rPr>
          <w:lang w:val="fi-FI"/>
        </w:rPr>
      </w:pPr>
      <w:r>
        <w:rPr>
          <w:lang w:val="fi-FI"/>
        </w:rPr>
        <w:t>Projektin tarko</w:t>
      </w:r>
      <w:r w:rsidRPr="00E36D4F">
        <w:rPr>
          <w:lang w:val="fi-FI"/>
        </w:rPr>
        <w:t>ituksena on luoda</w:t>
      </w:r>
      <w:r w:rsidR="00A77190" w:rsidRPr="002D5617">
        <w:rPr>
          <w:lang w:val="fi-FI"/>
        </w:rPr>
        <w:t xml:space="preserve"> J</w:t>
      </w:r>
      <w:r w:rsidR="001A7B16" w:rsidRPr="002D5617">
        <w:rPr>
          <w:lang w:val="fi-FI"/>
        </w:rPr>
        <w:t>oulupukki</w:t>
      </w:r>
      <w:r w:rsidR="00A77190" w:rsidRPr="002D5617">
        <w:rPr>
          <w:lang w:val="fi-FI"/>
        </w:rPr>
        <w:t xml:space="preserve"> </w:t>
      </w:r>
      <w:r w:rsidR="00A77190" w:rsidRPr="169AE1AB">
        <w:rPr>
          <w:lang w:val="fi-FI"/>
        </w:rPr>
        <w:t>ti</w:t>
      </w:r>
      <w:r w:rsidR="00A77190" w:rsidRPr="00E36D4F">
        <w:rPr>
          <w:lang w:val="fi-FI"/>
        </w:rPr>
        <w:t>laus</w:t>
      </w:r>
      <w:del w:id="2" w:author="Kemppainen Juuso Aleksanteri" w:date="2019-04-01T00:37:00Z">
        <w:r w:rsidR="00A77190" w:rsidRPr="00E36D4F" w:rsidDel="690F6310">
          <w:rPr>
            <w:lang w:val="fi-FI"/>
          </w:rPr>
          <w:delText xml:space="preserve"> </w:delText>
        </w:r>
      </w:del>
      <w:r w:rsidR="00A77190" w:rsidRPr="00AF21FF">
        <w:rPr>
          <w:lang w:val="fi-FI"/>
        </w:rPr>
        <w:t xml:space="preserve">ohjelma </w:t>
      </w:r>
      <w:r w:rsidR="00A77190" w:rsidRPr="00AF21FF">
        <w:rPr>
          <w:lang w:val="fi-FI"/>
        </w:rPr>
        <w:t>joulupukkien</w:t>
      </w:r>
      <w:r w:rsidR="2DE9119E" w:rsidRPr="00AF21FF">
        <w:rPr>
          <w:lang w:val="fi-FI"/>
        </w:rPr>
        <w:t xml:space="preserve"> </w:t>
      </w:r>
      <w:r w:rsidR="00A77190" w:rsidRPr="00AF21FF">
        <w:rPr>
          <w:lang w:val="fi-FI"/>
        </w:rPr>
        <w:t>tilausta</w:t>
      </w:r>
      <w:ins w:id="3" w:author="Kemppainen Juuso Aleksanteri" w:date="2019-04-01T00:38:00Z">
        <w:r w:rsidR="2DE9119E" w:rsidRPr="00AF21FF">
          <w:rPr>
            <w:lang w:val="fi-FI"/>
          </w:rPr>
          <w:t xml:space="preserve"> </w:t>
        </w:r>
      </w:ins>
      <w:r w:rsidR="00A77190" w:rsidRPr="00AF21FF">
        <w:rPr>
          <w:lang w:val="fi-FI"/>
        </w:rPr>
        <w:t xml:space="preserve">varten. Tärkeimpänä on, että ohjelmisto on </w:t>
      </w:r>
      <w:r w:rsidR="00A77190" w:rsidRPr="00AF21FF">
        <w:rPr>
          <w:lang w:val="fi-FI"/>
        </w:rPr>
        <w:t xml:space="preserve">helppokäyttöinen </w:t>
      </w:r>
      <w:r w:rsidR="00A77190" w:rsidRPr="00AF21FF">
        <w:rPr>
          <w:lang w:val="fi-FI"/>
        </w:rPr>
        <w:t>ja</w:t>
      </w:r>
      <w:r w:rsidR="00A77190" w:rsidRPr="002D5617">
        <w:rPr>
          <w:lang w:val="fi-FI"/>
        </w:rPr>
        <w:t xml:space="preserve"> helppo ymmärtää. </w:t>
      </w:r>
    </w:p>
    <w:p w14:paraId="74EBE52F" w14:textId="77777777" w:rsidR="0056605B" w:rsidRPr="002D5617" w:rsidRDefault="0056605B" w:rsidP="0056605B">
      <w:pPr>
        <w:rPr>
          <w:lang w:val="fi-FI"/>
        </w:rPr>
      </w:pPr>
    </w:p>
    <w:p w14:paraId="18C4328A" w14:textId="77777777" w:rsidR="0056605B" w:rsidRPr="002D5617" w:rsidRDefault="0056605B" w:rsidP="00B2698C">
      <w:pPr>
        <w:pStyle w:val="Otsikko2"/>
        <w:numPr>
          <w:ilvl w:val="1"/>
          <w:numId w:val="2"/>
        </w:numPr>
        <w:rPr>
          <w:color w:val="auto"/>
          <w:lang w:val="fi-FI"/>
        </w:rPr>
      </w:pPr>
      <w:r w:rsidRPr="002D5617">
        <w:rPr>
          <w:color w:val="auto"/>
          <w:lang w:val="fi-FI"/>
        </w:rPr>
        <w:t xml:space="preserve"> </w:t>
      </w:r>
      <w:bookmarkStart w:id="4" w:name="_Toc4663162"/>
      <w:r w:rsidRPr="002D5617">
        <w:rPr>
          <w:color w:val="auto"/>
          <w:lang w:val="fi-FI"/>
        </w:rPr>
        <w:t>Tehtävä ja rajaukset</w:t>
      </w:r>
      <w:bookmarkEnd w:id="4"/>
    </w:p>
    <w:p w14:paraId="39D39DE4" w14:textId="1DFD1329" w:rsidR="00DC4FDB" w:rsidRPr="002D5617" w:rsidRDefault="00A77190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Tehtävänä on laatia järjestelmä, jonka avulla voidaan tilata joulupukki käymään määrätyssä paikassa. </w:t>
      </w:r>
      <w:r w:rsidR="00293C46">
        <w:rPr>
          <w:lang w:val="fi-FI"/>
        </w:rPr>
        <w:t>Tehtävänä ei ole ruveta pukiksi.</w:t>
      </w:r>
    </w:p>
    <w:p w14:paraId="065D11CB" w14:textId="77777777" w:rsidR="00680F9D" w:rsidRPr="002D5617" w:rsidRDefault="00680F9D" w:rsidP="00680F9D">
      <w:pPr>
        <w:ind w:left="2880"/>
        <w:rPr>
          <w:lang w:val="fi-FI"/>
        </w:rPr>
      </w:pPr>
    </w:p>
    <w:p w14:paraId="3B8043AE" w14:textId="77777777" w:rsidR="0056605B" w:rsidRPr="002D5617" w:rsidRDefault="0056605B" w:rsidP="0056605B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5" w:name="_Toc4663163"/>
      <w:r w:rsidRPr="002D5617">
        <w:rPr>
          <w:color w:val="auto"/>
          <w:lang w:val="fi-FI"/>
        </w:rPr>
        <w:t>Projektin organisaatio</w:t>
      </w:r>
      <w:bookmarkEnd w:id="5"/>
    </w:p>
    <w:p w14:paraId="42B1471F" w14:textId="31331C1C" w:rsidR="0056605B" w:rsidRPr="002D5617" w:rsidRDefault="00680F9D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Toteuttajina toimii Juuso Kemppainen, Adrian Meginness ja Antti Hildén. Asiakkaana on Juhani Anttila. </w:t>
      </w:r>
      <w:r w:rsidR="00E36D4F">
        <w:rPr>
          <w:lang w:val="fi-FI"/>
        </w:rPr>
        <w:t xml:space="preserve">Johtoryhmänä </w:t>
      </w:r>
      <w:r w:rsidRPr="002D5617">
        <w:rPr>
          <w:lang w:val="fi-FI"/>
        </w:rPr>
        <w:t>toimii Leena Järvenkylä-niemi ja Eerikki Maula.</w:t>
      </w:r>
    </w:p>
    <w:p w14:paraId="26025318" w14:textId="77777777" w:rsidR="0056605B" w:rsidRPr="002D5617" w:rsidRDefault="0056605B" w:rsidP="0056605B">
      <w:pPr>
        <w:rPr>
          <w:lang w:val="fi-FI"/>
        </w:rPr>
      </w:pPr>
    </w:p>
    <w:p w14:paraId="423A8999" w14:textId="77777777" w:rsidR="0056605B" w:rsidRPr="002D5617" w:rsidRDefault="0056605B" w:rsidP="0056605B">
      <w:pPr>
        <w:rPr>
          <w:lang w:val="fi-FI"/>
        </w:rPr>
      </w:pPr>
    </w:p>
    <w:p w14:paraId="5ABD902B" w14:textId="77777777" w:rsidR="0056605B" w:rsidRPr="002D5617" w:rsidRDefault="0056605B" w:rsidP="0056605B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6" w:name="_Toc4663164"/>
      <w:r w:rsidRPr="002D5617">
        <w:rPr>
          <w:color w:val="auto"/>
          <w:lang w:val="fi-FI"/>
        </w:rPr>
        <w:t>Nykyinen järjestelmä</w:t>
      </w:r>
      <w:bookmarkEnd w:id="6"/>
    </w:p>
    <w:p w14:paraId="35509671" w14:textId="77777777" w:rsidR="0056605B" w:rsidRPr="002D5617" w:rsidRDefault="0056605B" w:rsidP="0056605B">
      <w:pPr>
        <w:rPr>
          <w:lang w:val="fi-FI"/>
        </w:rPr>
      </w:pPr>
    </w:p>
    <w:p w14:paraId="6FA83834" w14:textId="77777777" w:rsidR="0056605B" w:rsidRPr="002D5617" w:rsidRDefault="0056605B" w:rsidP="0056605B">
      <w:pPr>
        <w:pStyle w:val="Otsikko2"/>
        <w:numPr>
          <w:ilvl w:val="1"/>
          <w:numId w:val="2"/>
        </w:numPr>
        <w:rPr>
          <w:color w:val="auto"/>
          <w:lang w:val="fi-FI"/>
        </w:rPr>
      </w:pPr>
      <w:bookmarkStart w:id="7" w:name="_Toc4663165"/>
      <w:r w:rsidRPr="002D5617">
        <w:rPr>
          <w:color w:val="auto"/>
          <w:lang w:val="fi-FI"/>
        </w:rPr>
        <w:t>Tekninen ympäristö</w:t>
      </w:r>
      <w:bookmarkEnd w:id="7"/>
    </w:p>
    <w:p w14:paraId="238103DA" w14:textId="77777777" w:rsidR="0056605B" w:rsidRPr="002D5617" w:rsidRDefault="0056605B" w:rsidP="00DB695A">
      <w:pPr>
        <w:pStyle w:val="Otsikko3"/>
        <w:numPr>
          <w:ilvl w:val="2"/>
          <w:numId w:val="2"/>
        </w:numPr>
        <w:rPr>
          <w:color w:val="auto"/>
          <w:lang w:val="fi-FI"/>
        </w:rPr>
      </w:pPr>
      <w:bookmarkStart w:id="8" w:name="_Toc4663166"/>
      <w:r w:rsidRPr="002D5617">
        <w:rPr>
          <w:color w:val="auto"/>
          <w:lang w:val="fi-FI"/>
        </w:rPr>
        <w:t>Tulosteet</w:t>
      </w:r>
      <w:bookmarkEnd w:id="8"/>
    </w:p>
    <w:p w14:paraId="277D7779" w14:textId="77777777" w:rsidR="00FD1B1B" w:rsidRPr="002D5617" w:rsidRDefault="00F6458D" w:rsidP="009D7390">
      <w:pPr>
        <w:ind w:left="2880"/>
        <w:rPr>
          <w:lang w:val="fi-FI"/>
        </w:rPr>
      </w:pPr>
      <w:commentRangeStart w:id="9"/>
      <w:r w:rsidRPr="002D5617">
        <w:rPr>
          <w:lang w:val="fi-FI"/>
        </w:rPr>
        <w:t>Emme tarvitse tulosteita</w:t>
      </w:r>
      <w:r w:rsidR="009D7390" w:rsidRPr="002D5617">
        <w:rPr>
          <w:lang w:val="fi-FI"/>
        </w:rPr>
        <w:t xml:space="preserve"> </w:t>
      </w:r>
      <w:commentRangeEnd w:id="9"/>
      <w:r w:rsidR="001458CA">
        <w:rPr>
          <w:rStyle w:val="Kommentinviite"/>
        </w:rPr>
        <w:commentReference w:id="9"/>
      </w:r>
    </w:p>
    <w:p w14:paraId="135D160E" w14:textId="77777777" w:rsidR="00FD1B1B" w:rsidRPr="002D5617" w:rsidRDefault="00FD1B1B" w:rsidP="00FD1B1B">
      <w:pPr>
        <w:rPr>
          <w:lang w:val="fi-FI"/>
        </w:rPr>
      </w:pPr>
    </w:p>
    <w:p w14:paraId="7523DA4B" w14:textId="77777777" w:rsidR="00FD1B1B" w:rsidRPr="002D5617" w:rsidRDefault="00B2698C" w:rsidP="00FD1B1B">
      <w:pPr>
        <w:pStyle w:val="Otsikko3"/>
        <w:numPr>
          <w:ilvl w:val="2"/>
          <w:numId w:val="2"/>
        </w:numPr>
        <w:rPr>
          <w:color w:val="auto"/>
          <w:lang w:val="fi-FI"/>
        </w:rPr>
      </w:pPr>
      <w:bookmarkStart w:id="10" w:name="_Toc4663167"/>
      <w:r w:rsidRPr="002D5617">
        <w:rPr>
          <w:color w:val="auto"/>
          <w:lang w:val="fi-FI"/>
        </w:rPr>
        <w:t>Tietokannan rakenne ja kentät</w:t>
      </w:r>
      <w:bookmarkEnd w:id="10"/>
    </w:p>
    <w:p w14:paraId="7B7A6CD3" w14:textId="77777777" w:rsidR="00FD1B1B" w:rsidRPr="002D5617" w:rsidRDefault="00F6458D" w:rsidP="00F6458D">
      <w:pPr>
        <w:ind w:left="2880"/>
        <w:rPr>
          <w:lang w:val="fi-FI"/>
        </w:rPr>
      </w:pPr>
      <w:r w:rsidRPr="002D5617">
        <w:rPr>
          <w:lang w:val="fi-FI"/>
        </w:rPr>
        <w:t>Tietokantaa ei ole</w:t>
      </w:r>
    </w:p>
    <w:p w14:paraId="22ADC4FA" w14:textId="77777777" w:rsidR="00B2698C" w:rsidRPr="002D5617" w:rsidRDefault="00B2698C" w:rsidP="00F6458D">
      <w:pPr>
        <w:ind w:left="2880"/>
        <w:rPr>
          <w:lang w:val="fi-FI"/>
        </w:rPr>
      </w:pPr>
    </w:p>
    <w:p w14:paraId="7F6A7B11" w14:textId="77777777" w:rsidR="005B4854" w:rsidRPr="002D5617" w:rsidRDefault="00F6458D" w:rsidP="00B2698C">
      <w:pPr>
        <w:pStyle w:val="Otsikko3"/>
        <w:numPr>
          <w:ilvl w:val="2"/>
          <w:numId w:val="2"/>
        </w:numPr>
        <w:rPr>
          <w:color w:val="auto"/>
          <w:lang w:val="fi-FI"/>
        </w:rPr>
      </w:pPr>
      <w:bookmarkStart w:id="11" w:name="_Toc4663168"/>
      <w:r w:rsidRPr="002D5617">
        <w:rPr>
          <w:color w:val="auto"/>
          <w:lang w:val="fi-FI"/>
        </w:rPr>
        <w:t>Käytössä olevat ohjelmistot</w:t>
      </w:r>
      <w:bookmarkEnd w:id="11"/>
    </w:p>
    <w:p w14:paraId="284988B6" w14:textId="710A71D5" w:rsidR="00F6458D" w:rsidRDefault="00E36D4F" w:rsidP="00AF21FF">
      <w:pPr>
        <w:ind w:left="2880"/>
        <w:rPr>
          <w:lang w:val="fi-FI"/>
        </w:rPr>
      </w:pPr>
      <w:r>
        <w:rPr>
          <w:lang w:val="fi-FI"/>
        </w:rPr>
        <w:t>Kä</w:t>
      </w:r>
      <w:r w:rsidR="00AF21FF">
        <w:rPr>
          <w:lang w:val="fi-FI"/>
        </w:rPr>
        <w:t>y</w:t>
      </w:r>
      <w:r>
        <w:rPr>
          <w:lang w:val="fi-FI"/>
        </w:rPr>
        <w:t>tössä on netti sivusto millä voi lä</w:t>
      </w:r>
      <w:r w:rsidR="00AF21FF">
        <w:rPr>
          <w:lang w:val="fi-FI"/>
        </w:rPr>
        <w:t>hettää varauslomakkeita. Tietokantaa ei varmaan ole olemassa</w:t>
      </w:r>
    </w:p>
    <w:p w14:paraId="05533406" w14:textId="25B44070" w:rsidR="00E36D4F" w:rsidRDefault="00E36D4F" w:rsidP="00E36D4F">
      <w:pPr>
        <w:ind w:left="2880"/>
        <w:rPr>
          <w:lang w:val="fi-FI"/>
        </w:rPr>
      </w:pPr>
    </w:p>
    <w:p w14:paraId="0F18D9C3" w14:textId="77777777" w:rsidR="00E36D4F" w:rsidRPr="002D5617" w:rsidRDefault="00E36D4F" w:rsidP="00E36D4F">
      <w:pPr>
        <w:ind w:left="2880"/>
        <w:rPr>
          <w:lang w:val="fi-FI"/>
        </w:rPr>
      </w:pPr>
    </w:p>
    <w:p w14:paraId="280E80B1" w14:textId="77777777" w:rsidR="0056605B" w:rsidRPr="002D5617" w:rsidRDefault="0056605B" w:rsidP="00B2698C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12" w:name="_Toc4663169"/>
      <w:r w:rsidRPr="002D5617">
        <w:rPr>
          <w:color w:val="auto"/>
          <w:lang w:val="fi-FI"/>
        </w:rPr>
        <w:lastRenderedPageBreak/>
        <w:t>Havaitut ongelmat ja riskit</w:t>
      </w:r>
      <w:bookmarkEnd w:id="12"/>
    </w:p>
    <w:p w14:paraId="4F6BC038" w14:textId="77777777" w:rsidR="0056605B" w:rsidRPr="002D5617" w:rsidRDefault="0056605B" w:rsidP="0056605B">
      <w:pPr>
        <w:rPr>
          <w:lang w:val="fi-FI"/>
        </w:rPr>
      </w:pPr>
    </w:p>
    <w:p w14:paraId="73BA0DD7" w14:textId="77777777" w:rsidR="001458A0" w:rsidRPr="002D5617" w:rsidRDefault="001458A0" w:rsidP="001458A0">
      <w:pPr>
        <w:pStyle w:val="Otsikko2"/>
        <w:numPr>
          <w:ilvl w:val="1"/>
          <w:numId w:val="2"/>
        </w:numPr>
        <w:rPr>
          <w:color w:val="auto"/>
          <w:lang w:val="fi-FI"/>
        </w:rPr>
      </w:pPr>
      <w:bookmarkStart w:id="13" w:name="_Toc4663170"/>
      <w:r w:rsidRPr="002D5617">
        <w:rPr>
          <w:color w:val="auto"/>
          <w:lang w:val="fi-FI"/>
        </w:rPr>
        <w:t>Riskit ja niihin varautuminen</w:t>
      </w:r>
      <w:bookmarkStart w:id="14" w:name="_GoBack"/>
      <w:bookmarkEnd w:id="13"/>
      <w:bookmarkEnd w:id="14"/>
    </w:p>
    <w:p w14:paraId="43B1E7B8" w14:textId="77777777" w:rsidR="001458A0" w:rsidRPr="002D5617" w:rsidRDefault="001458A0" w:rsidP="00DB695A">
      <w:pPr>
        <w:pStyle w:val="Otsikko3"/>
        <w:ind w:firstLine="360"/>
        <w:rPr>
          <w:color w:val="auto"/>
          <w:lang w:val="fi-FI"/>
        </w:rPr>
      </w:pPr>
      <w:bookmarkStart w:id="15" w:name="_Toc4663171"/>
      <w:r w:rsidRPr="002D5617">
        <w:rPr>
          <w:color w:val="auto"/>
          <w:lang w:val="fi-FI"/>
        </w:rPr>
        <w:t>4.1.1</w:t>
      </w:r>
      <w:r w:rsidR="00190968" w:rsidRPr="002D5617">
        <w:rPr>
          <w:color w:val="auto"/>
          <w:lang w:val="fi-FI"/>
        </w:rPr>
        <w:t xml:space="preserve"> Toimintakyky</w:t>
      </w:r>
      <w:bookmarkEnd w:id="15"/>
    </w:p>
    <w:p w14:paraId="7CF362D6" w14:textId="46491748" w:rsidR="00293C46" w:rsidRPr="002D5617" w:rsidRDefault="00A97EAF" w:rsidP="00293C46">
      <w:pPr>
        <w:ind w:left="2160"/>
        <w:rPr>
          <w:lang w:val="fi-FI"/>
        </w:rPr>
      </w:pPr>
      <w:r w:rsidRPr="002D5617">
        <w:rPr>
          <w:lang w:val="fi-FI"/>
        </w:rPr>
        <w:t>Projektissa vastuuhenkilö on Antti Hildén. Riskinä o</w:t>
      </w:r>
      <w:r w:rsidR="00AF21FF">
        <w:rPr>
          <w:lang w:val="fi-FI"/>
        </w:rPr>
        <w:t xml:space="preserve">n yhden henkilön sairastuminen johon </w:t>
      </w:r>
      <w:r w:rsidR="00AC57AE" w:rsidRPr="002D5617">
        <w:rPr>
          <w:lang w:val="fi-FI"/>
        </w:rPr>
        <w:t>ei voi</w:t>
      </w:r>
      <w:r w:rsidR="00AF21FF">
        <w:rPr>
          <w:lang w:val="fi-FI"/>
        </w:rPr>
        <w:t xml:space="preserve"> varautua</w:t>
      </w:r>
      <w:r w:rsidR="00AC57AE" w:rsidRPr="002D5617">
        <w:rPr>
          <w:lang w:val="fi-FI"/>
        </w:rPr>
        <w:t>.</w:t>
      </w:r>
      <w:r w:rsidR="00AF21FF">
        <w:rPr>
          <w:lang w:val="fi-FI"/>
        </w:rPr>
        <w:t xml:space="preserve"> </w:t>
      </w:r>
      <w:r w:rsidR="00293C46">
        <w:rPr>
          <w:lang w:val="fi-FI"/>
        </w:rPr>
        <w:t xml:space="preserve">Saamme projektissa tehdä yhteistyötä media puolen kanssa. Riskinä on, että yhteistyö mediapuolen kanssa ei onnistu. Projektin myöhästyminen on myös riski mutta näemme tämän riskin erittäin pienenä. </w:t>
      </w:r>
    </w:p>
    <w:p w14:paraId="0D67FA15" w14:textId="77777777" w:rsidR="00B2698C" w:rsidRPr="002D5617" w:rsidRDefault="00B2698C" w:rsidP="00B2698C">
      <w:pPr>
        <w:ind w:left="2160"/>
        <w:rPr>
          <w:lang w:val="fi-FI"/>
        </w:rPr>
      </w:pPr>
    </w:p>
    <w:p w14:paraId="68F1BA2A" w14:textId="77777777" w:rsidR="001458A0" w:rsidRPr="00E16296" w:rsidRDefault="00DB695A" w:rsidP="00DB695A">
      <w:pPr>
        <w:pStyle w:val="Otsikko3"/>
        <w:ind w:firstLine="426"/>
        <w:rPr>
          <w:lang w:val="fi-FI"/>
        </w:rPr>
      </w:pPr>
      <w:bookmarkStart w:id="16" w:name="_Toc4663172"/>
      <w:r w:rsidRPr="00E16296">
        <w:rPr>
          <w:color w:val="auto"/>
          <w:lang w:val="fi-FI"/>
        </w:rPr>
        <w:t xml:space="preserve">4.1.2 </w:t>
      </w:r>
      <w:r w:rsidR="00190968" w:rsidRPr="002D5617">
        <w:rPr>
          <w:color w:val="auto"/>
          <w:lang w:val="fi-FI"/>
        </w:rPr>
        <w:t>Ammattitaito ja ajankäyttö</w:t>
      </w:r>
      <w:bookmarkEnd w:id="16"/>
    </w:p>
    <w:p w14:paraId="1C7FC27D" w14:textId="77777777" w:rsidR="00AC57AE" w:rsidRPr="002D5617" w:rsidRDefault="00AC57AE" w:rsidP="00B2698C">
      <w:pPr>
        <w:ind w:left="2160"/>
        <w:rPr>
          <w:lang w:val="fi-FI"/>
        </w:rPr>
      </w:pPr>
      <w:r w:rsidRPr="002D5617">
        <w:rPr>
          <w:lang w:val="fi-FI"/>
        </w:rPr>
        <w:t>Kaikki projektissa toimivat ovat ammattitaitoisia.</w:t>
      </w:r>
      <w:r w:rsidR="00EF26BC" w:rsidRPr="002D5617">
        <w:rPr>
          <w:lang w:val="fi-FI"/>
        </w:rPr>
        <w:t xml:space="preserve"> Aikaa käytetään mahdollisimman tehokkaasti.</w:t>
      </w:r>
    </w:p>
    <w:p w14:paraId="6C54F818" w14:textId="77777777" w:rsidR="00B2698C" w:rsidRPr="002D5617" w:rsidRDefault="00B2698C" w:rsidP="00B2698C">
      <w:pPr>
        <w:ind w:left="2160"/>
        <w:rPr>
          <w:lang w:val="fi-FI"/>
        </w:rPr>
      </w:pPr>
    </w:p>
    <w:p w14:paraId="12BEA3E3" w14:textId="77777777" w:rsidR="001458A0" w:rsidRPr="002D5617" w:rsidRDefault="001458A0" w:rsidP="00DB695A">
      <w:pPr>
        <w:pStyle w:val="Otsikko3"/>
        <w:ind w:firstLine="426"/>
        <w:rPr>
          <w:color w:val="auto"/>
          <w:lang w:val="fi-FI"/>
        </w:rPr>
      </w:pPr>
      <w:bookmarkStart w:id="17" w:name="_Toc4663173"/>
      <w:r w:rsidRPr="002D5617">
        <w:rPr>
          <w:color w:val="auto"/>
          <w:lang w:val="fi-FI"/>
        </w:rPr>
        <w:t>4.1.3</w:t>
      </w:r>
      <w:r w:rsidR="00190968" w:rsidRPr="002D5617">
        <w:rPr>
          <w:color w:val="auto"/>
          <w:lang w:val="fi-FI"/>
        </w:rPr>
        <w:t xml:space="preserve"> </w:t>
      </w:r>
      <w:r w:rsidR="00A97EAF" w:rsidRPr="002D5617">
        <w:rPr>
          <w:color w:val="auto"/>
          <w:lang w:val="fi-FI"/>
        </w:rPr>
        <w:t>Odotukset</w:t>
      </w:r>
      <w:bookmarkEnd w:id="17"/>
    </w:p>
    <w:p w14:paraId="36A1F5FC" w14:textId="43018985" w:rsidR="00EF26BC" w:rsidRPr="002D5617" w:rsidRDefault="00EF26BC" w:rsidP="001458A0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="00F12D16" w:rsidRPr="002D5617">
        <w:rPr>
          <w:lang w:val="fi-FI"/>
        </w:rPr>
        <w:t>Toimiva</w:t>
      </w:r>
      <w:ins w:id="18" w:author="Kemppainen Juuso Aleksanteri" w:date="2019-04-01T00:40:00Z">
        <w:r w:rsidR="65FC1072" w:rsidRPr="002D5617">
          <w:rPr>
            <w:lang w:val="fi-FI"/>
          </w:rPr>
          <w:t xml:space="preserve"> </w:t>
        </w:r>
      </w:ins>
      <w:del w:id="19" w:author="Kemppainen Juuso Aleksanteri" w:date="2019-04-01T00:40:00Z">
        <w:r w:rsidR="00F12D16" w:rsidRPr="002D5617" w:rsidDel="65FC1072">
          <w:rPr>
            <w:lang w:val="fi-FI"/>
          </w:rPr>
          <w:delText xml:space="preserve"> </w:delText>
        </w:r>
      </w:del>
      <w:r w:rsidR="00F12D16" w:rsidRPr="002D5617">
        <w:rPr>
          <w:lang w:val="fi-FI"/>
        </w:rPr>
        <w:t>ohjelma jota voidaan käyttää käyttö tarkoitukseen.</w:t>
      </w:r>
      <w:r w:rsidRPr="002D5617">
        <w:rPr>
          <w:lang w:val="fi-FI"/>
        </w:rPr>
        <w:tab/>
      </w:r>
    </w:p>
    <w:p w14:paraId="7E669910" w14:textId="77777777" w:rsidR="00B2698C" w:rsidRPr="002D5617" w:rsidRDefault="00B2698C" w:rsidP="001458A0">
      <w:pPr>
        <w:rPr>
          <w:lang w:val="fi-FI"/>
        </w:rPr>
      </w:pPr>
    </w:p>
    <w:p w14:paraId="410AF6D2" w14:textId="77777777" w:rsidR="00EF26BC" w:rsidRPr="002D5617" w:rsidRDefault="00EF26BC" w:rsidP="00EF26BC">
      <w:pPr>
        <w:pStyle w:val="Otsikko2"/>
        <w:numPr>
          <w:ilvl w:val="1"/>
          <w:numId w:val="2"/>
        </w:numPr>
        <w:rPr>
          <w:color w:val="auto"/>
          <w:lang w:val="fi-FI"/>
        </w:rPr>
      </w:pPr>
      <w:bookmarkStart w:id="20" w:name="_Toc4663174"/>
      <w:r w:rsidRPr="002D5617">
        <w:rPr>
          <w:color w:val="auto"/>
          <w:lang w:val="fi-FI"/>
        </w:rPr>
        <w:t>Ongelmista toipuminen</w:t>
      </w:r>
      <w:bookmarkEnd w:id="20"/>
      <w:r w:rsidRPr="002D5617">
        <w:rPr>
          <w:color w:val="auto"/>
          <w:lang w:val="fi-FI"/>
        </w:rPr>
        <w:t xml:space="preserve"> </w:t>
      </w:r>
    </w:p>
    <w:p w14:paraId="5CABA171" w14:textId="77777777" w:rsidR="00B2698C" w:rsidRPr="002D5617" w:rsidRDefault="00EF26B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ongelmista toivutaan kovalla työllä</w:t>
      </w:r>
      <w:r w:rsidR="00F12D16" w:rsidRPr="002D5617">
        <w:rPr>
          <w:lang w:val="fi-FI"/>
        </w:rPr>
        <w:t>.</w:t>
      </w:r>
    </w:p>
    <w:p w14:paraId="3F5D4D02" w14:textId="77777777" w:rsidR="00B2698C" w:rsidRPr="002D5617" w:rsidRDefault="00B2698C" w:rsidP="00B2698C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21" w:name="_Toc4663175"/>
      <w:r w:rsidRPr="002D5617">
        <w:rPr>
          <w:color w:val="auto"/>
          <w:lang w:val="fi-FI"/>
        </w:rPr>
        <w:t>Tavoitteet ja vaatimukset</w:t>
      </w:r>
      <w:bookmarkEnd w:id="21"/>
    </w:p>
    <w:p w14:paraId="79602136" w14:textId="77777777" w:rsidR="00B2698C" w:rsidRPr="002D5617" w:rsidRDefault="00B2698C" w:rsidP="00B2698C">
      <w:pPr>
        <w:pStyle w:val="Otsikko2"/>
        <w:ind w:firstLine="360"/>
        <w:rPr>
          <w:color w:val="auto"/>
          <w:lang w:val="fi-FI"/>
        </w:rPr>
      </w:pPr>
      <w:bookmarkStart w:id="22" w:name="_Toc4663176"/>
      <w:r w:rsidRPr="002D5617">
        <w:rPr>
          <w:color w:val="auto"/>
          <w:lang w:val="fi-FI"/>
        </w:rPr>
        <w:t>5.1 Toiminnalliset vaatimukset</w:t>
      </w:r>
      <w:bookmarkEnd w:id="22"/>
    </w:p>
    <w:p w14:paraId="77E70C80" w14:textId="77777777" w:rsidR="00B2698C" w:rsidRPr="002D5617" w:rsidRDefault="00B2698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Tuotteella pitää pystyä varamaan aika Joulupukin käynnille.</w:t>
      </w:r>
    </w:p>
    <w:p w14:paraId="75D77C50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Ajan voi varata joko tarkalle ajankohdalle tai ei niin tarkalle aikavälille. Vaihtoehdoilla on hintaeroja. </w:t>
      </w:r>
    </w:p>
    <w:p w14:paraId="66C905F7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GDBR:n vaatimuksia. </w:t>
      </w:r>
    </w:p>
    <w:p w14:paraId="48F6CD24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Sivulla pitää olla hallintapaneeli, jonka olennaisin kohta on sinne joulupukin liikkumissuunnitelman laatiminen. Suunnitelmat pitää olla tulostettavissa ruudulle ainakin osoite-, pukki- ja aikajärjestyksessä. Käyntilista pitää myös olla tulostettavissa paperille.</w:t>
      </w:r>
    </w:p>
    <w:p w14:paraId="3F28B3F2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Hallintapaneelilla pitää myös olla muutettavissa ainakin käynnin hinta, mahdollisten käyntien määrä, yhteystiedot ja aikavälien määritys.</w:t>
      </w:r>
      <w:bookmarkStart w:id="23" w:name="_Toc4663177"/>
    </w:p>
    <w:p w14:paraId="178C2AE6" w14:textId="77777777" w:rsidR="00B2698C" w:rsidRPr="002D5617" w:rsidRDefault="00B2698C" w:rsidP="00B2698C">
      <w:pPr>
        <w:pStyle w:val="Otsikko2"/>
        <w:rPr>
          <w:color w:val="auto"/>
          <w:lang w:val="fi-FI"/>
        </w:rPr>
      </w:pPr>
      <w:r w:rsidRPr="002D5617">
        <w:rPr>
          <w:color w:val="auto"/>
          <w:lang w:val="fi-FI"/>
        </w:rPr>
        <w:t>5.2</w:t>
      </w:r>
      <w:r w:rsidR="002D5617" w:rsidRPr="002D5617">
        <w:rPr>
          <w:color w:val="auto"/>
          <w:lang w:val="fi-FI"/>
        </w:rPr>
        <w:t xml:space="preserve"> </w:t>
      </w:r>
      <w:r w:rsidRPr="002D5617">
        <w:rPr>
          <w:color w:val="auto"/>
          <w:lang w:val="fi-FI"/>
        </w:rPr>
        <w:t>Ei-toiminnalliset vaatimukset</w:t>
      </w:r>
      <w:bookmarkEnd w:id="23"/>
    </w:p>
    <w:p w14:paraId="7756872D" w14:textId="73315CE9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Järjestelmän täytyy olla </w:t>
      </w:r>
      <w:r w:rsidR="00E36D4F">
        <w:rPr>
          <w:lang w:val="fi-FI"/>
        </w:rPr>
        <w:t>käytettävä</w:t>
      </w:r>
      <w:r w:rsidRPr="002D5617">
        <w:rPr>
          <w:lang w:val="fi-FI"/>
        </w:rPr>
        <w:t xml:space="preserve"> ja sen pitää </w:t>
      </w:r>
      <w:r w:rsidR="00E36D4F">
        <w:rPr>
          <w:lang w:val="fi-FI"/>
        </w:rPr>
        <w:t>responsiivinen</w:t>
      </w:r>
      <w:r w:rsidRPr="002D5617">
        <w:rPr>
          <w:lang w:val="fi-FI"/>
        </w:rPr>
        <w:t xml:space="preserve">, sekä puhelimella, että tietokoneella. </w:t>
      </w:r>
    </w:p>
    <w:p w14:paraId="4D8CD071" w14:textId="59ECFBFC" w:rsidR="00B2698C" w:rsidRPr="002D5617" w:rsidRDefault="00E36D4F" w:rsidP="00E36D4F">
      <w:pPr>
        <w:ind w:left="2160"/>
        <w:rPr>
          <w:lang w:val="fi-FI"/>
        </w:rPr>
      </w:pPr>
      <w:r>
        <w:rPr>
          <w:lang w:val="fi-FI"/>
        </w:rPr>
        <w:lastRenderedPageBreak/>
        <w:t>Ulkoasun</w:t>
      </w:r>
      <w:r w:rsidR="00B2698C" w:rsidRPr="002D5617">
        <w:rPr>
          <w:lang w:val="fi-FI"/>
        </w:rPr>
        <w:t xml:space="preserve"> pitää olla jouluinen ja sen pitää täyttää asiakkaan määrittämät tarpeet. </w:t>
      </w:r>
    </w:p>
    <w:p w14:paraId="2E256C13" w14:textId="77777777" w:rsidR="00B2698C" w:rsidRPr="002D5617" w:rsidRDefault="00B2698C" w:rsidP="00B2698C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24" w:name="_Toc4663178"/>
      <w:r w:rsidRPr="002D5617">
        <w:rPr>
          <w:color w:val="auto"/>
          <w:lang w:val="fi-FI"/>
        </w:rPr>
        <w:t>Aikataulu</w:t>
      </w:r>
      <w:bookmarkEnd w:id="24"/>
    </w:p>
    <w:p w14:paraId="6CAFD364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Jos ajankäyttö menee suunnitelman mukaan niin projektin parissa pitäisi työskennellä yhteensä 208 tuntia.  Projektin aloitusajankohta on keskiviikkona 27.3.2019 ja sen pitäisi olla valmis viimeistään perjantaina 31.5.2019.</w:t>
      </w:r>
    </w:p>
    <w:p w14:paraId="304D8FE7" w14:textId="77777777"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Liitteenä dokumentin alhaalla aikataulusuunnitelma, josta näkyy tarkka ajankäyttö.</w:t>
      </w:r>
    </w:p>
    <w:p w14:paraId="2A964C0A" w14:textId="77777777" w:rsidR="00B2698C" w:rsidRPr="002D5617" w:rsidRDefault="00B2698C" w:rsidP="00B2698C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25" w:name="_Toc4663179"/>
      <w:r w:rsidRPr="002D5617">
        <w:rPr>
          <w:color w:val="auto"/>
          <w:lang w:val="fi-FI"/>
        </w:rPr>
        <w:t>Toteutusvälineet</w:t>
      </w:r>
      <w:bookmarkEnd w:id="25"/>
    </w:p>
    <w:p w14:paraId="62EFDB2C" w14:textId="77777777"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  <w:t>Kehitysympäristönä tulee toimimaan TBA.</w:t>
      </w:r>
    </w:p>
    <w:p w14:paraId="26B80206" w14:textId="77777777"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  <w:t>Projekti toteutetaan PHP:llä ja tietokanta MySQL:llä</w:t>
      </w:r>
    </w:p>
    <w:p w14:paraId="7C326E40" w14:textId="77777777" w:rsidR="00B2698C" w:rsidRPr="002D5617" w:rsidRDefault="00B2698C" w:rsidP="002D5617">
      <w:pPr>
        <w:pStyle w:val="Otsikko1"/>
        <w:numPr>
          <w:ilvl w:val="0"/>
          <w:numId w:val="2"/>
        </w:numPr>
        <w:rPr>
          <w:color w:val="auto"/>
          <w:lang w:val="fi-FI"/>
        </w:rPr>
      </w:pPr>
      <w:bookmarkStart w:id="26" w:name="_Toc4663180"/>
      <w:commentRangeStart w:id="27"/>
      <w:r w:rsidRPr="002D5617">
        <w:rPr>
          <w:color w:val="auto"/>
          <w:lang w:val="fi-FI"/>
        </w:rPr>
        <w:t>Liitteet</w:t>
      </w:r>
      <w:bookmarkEnd w:id="26"/>
      <w:commentRangeEnd w:id="27"/>
      <w:r w:rsidR="000D71C9">
        <w:rPr>
          <w:rStyle w:val="Kommentinviite"/>
          <w:rFonts w:asciiTheme="minorHAnsi" w:eastAsiaTheme="minorHAnsi" w:hAnsiTheme="minorHAnsi" w:cstheme="minorBidi"/>
          <w:color w:val="auto"/>
        </w:rPr>
        <w:commentReference w:id="27"/>
      </w:r>
    </w:p>
    <w:p w14:paraId="35BC97CB" w14:textId="77777777" w:rsidR="00915C4C" w:rsidRPr="00915C4C" w:rsidRDefault="00915C4C" w:rsidP="00915C4C">
      <w:pPr>
        <w:pStyle w:val="Otsikko2"/>
        <w:ind w:firstLine="360"/>
        <w:rPr>
          <w:color w:val="auto"/>
          <w:lang w:val="fi-FI"/>
        </w:rPr>
      </w:pPr>
      <w:r w:rsidRPr="00915C4C">
        <w:rPr>
          <w:color w:val="auto"/>
          <w:lang w:val="fi-FI"/>
        </w:rPr>
        <w:t>8.1. Aikataulu</w:t>
      </w:r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915C4C" w14:paraId="1B4E3A8F" w14:textId="77777777" w:rsidTr="003D24D4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F181B0B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fi-F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Projekti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AD235BB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Tunteja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444BC" w14:textId="77777777" w:rsidR="00915C4C" w:rsidRDefault="00915C4C" w:rsidP="003D24D4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ADDF9A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Ulkoasu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3B67E1C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Aikaa</w:t>
            </w:r>
          </w:p>
        </w:tc>
      </w:tr>
      <w:tr w:rsidR="00915C4C" w14:paraId="3FBF1876" w14:textId="77777777" w:rsidTr="003D24D4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2329458F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15E4EFA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A088000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Toimeksiannot, ryhmät, tekijöiden esittely</w:t>
            </w:r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532335C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Tutustuminen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8D3C87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 viikko</w:t>
            </w:r>
          </w:p>
        </w:tc>
      </w:tr>
      <w:tr w:rsidR="00915C4C" w14:paraId="08B777A9" w14:textId="77777777" w:rsidTr="003D24D4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11A316C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E6CBD0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5259A4B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Projektisuunnitelma, esitutkimus, tarkennukset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E9CFDC6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Pikaluonnos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05631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251C1AE3" w14:textId="77777777" w:rsidTr="003D24D4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1764A6B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14:paraId="32118AF1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660C0F80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Toiminnallinen määrittely</w:t>
            </w:r>
          </w:p>
          <w:p w14:paraId="77BB7F92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F19F2EE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1898E12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 viikkoa</w:t>
            </w:r>
          </w:p>
        </w:tc>
      </w:tr>
      <w:tr w:rsidR="00915C4C" w14:paraId="3BCB2446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24041D8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14:paraId="362ACAF8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14:paraId="22B95B38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Näyttöverkko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BED45F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8A2E22A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3E351A98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B3B620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14:paraId="302D77A6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5B53D692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Käyttötapausten kuvaus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A5B92E1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61E9488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1AB41DC7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64A165C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14:paraId="3348726F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14:paraId="7D5AC9D6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Toiminnallinen määrittely valmis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EFE1BD1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57DEB2F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5C8423BD" w14:textId="77777777" w:rsidTr="003D24D4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AE71B83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171740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3E7F7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Tekninen suunnittelu ja toteutus </w:t>
            </w:r>
          </w:p>
          <w:p w14:paraId="2946AFEB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7D7A543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Yksityiskohtainen tyyliopas, css,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46EBBB7A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 viikko</w:t>
            </w:r>
          </w:p>
        </w:tc>
      </w:tr>
      <w:tr w:rsidR="00915C4C" w14:paraId="55112B8E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45C037E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14:paraId="68FEDFF3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14E24BB1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487E73AE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Mahdollinen viimeistely (kuvat jne)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628C4C3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4 viikkoa</w:t>
            </w:r>
          </w:p>
        </w:tc>
      </w:tr>
      <w:tr w:rsidR="00915C4C" w14:paraId="58FE9753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EC0C1B4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14:paraId="13D3C513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3E3C2399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242E792E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5EB8FF6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4818907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A002584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14:paraId="32AC150B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0EB0038B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18495FC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67A97A6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5BE66F8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16C4621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CB52B4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30A0D3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7496ABE5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D69F3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14:paraId="384A3976" w14:textId="77777777" w:rsidTr="003D24D4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252AA73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61CE07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29AAA0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Järjestelmätestaukset, korjaukset valmiit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18838BED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BC7BC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 viikko</w:t>
            </w:r>
          </w:p>
        </w:tc>
      </w:tr>
      <w:tr w:rsidR="00915C4C" w14:paraId="2A9613BA" w14:textId="77777777" w:rsidTr="003D24D4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28B2642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762E7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AA2935" w14:textId="77777777"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4AFBC8AB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Päätöspalaveri, esittelyt, itsearvioinnit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300C" w14:textId="77777777"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 viikko</w:t>
            </w:r>
          </w:p>
        </w:tc>
      </w:tr>
      <w:tr w:rsidR="00915C4C" w14:paraId="039D4806" w14:textId="77777777" w:rsidTr="003D24D4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A7F9877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08FB86" w14:textId="77777777"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A62BE8" w14:textId="77777777"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4EF303C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1A362E" w14:textId="77777777"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</w:tr>
    </w:tbl>
    <w:p w14:paraId="43E0C254" w14:textId="77777777" w:rsidR="00915C4C" w:rsidRPr="00FC143D" w:rsidRDefault="00915C4C" w:rsidP="00915C4C">
      <w:pPr>
        <w:rPr>
          <w:lang w:val="fi-FI"/>
        </w:rPr>
      </w:pPr>
    </w:p>
    <w:p w14:paraId="208BFA8B" w14:textId="77777777" w:rsidR="00A16B64" w:rsidRDefault="00A16B64" w:rsidP="00E16296">
      <w:pPr>
        <w:pStyle w:val="Otsikko2"/>
        <w:ind w:firstLine="426"/>
        <w:rPr>
          <w:color w:val="auto"/>
          <w:lang w:val="fi-FI"/>
        </w:rPr>
      </w:pPr>
    </w:p>
    <w:p w14:paraId="35175ACC" w14:textId="77777777" w:rsidR="00A16B64" w:rsidRDefault="00A16B64" w:rsidP="00E16296">
      <w:pPr>
        <w:pStyle w:val="Otsikko2"/>
        <w:ind w:firstLine="426"/>
        <w:rPr>
          <w:color w:val="auto"/>
          <w:lang w:val="fi-FI"/>
        </w:rPr>
      </w:pPr>
    </w:p>
    <w:p w14:paraId="5C0315B4" w14:textId="77777777" w:rsidR="00A16B64" w:rsidRDefault="00A16B64" w:rsidP="00E16296">
      <w:pPr>
        <w:pStyle w:val="Otsikko2"/>
        <w:ind w:firstLine="426"/>
        <w:rPr>
          <w:color w:val="auto"/>
          <w:lang w:val="fi-FI"/>
        </w:rPr>
      </w:pPr>
    </w:p>
    <w:p w14:paraId="7D64932C" w14:textId="77777777" w:rsidR="00A16B64" w:rsidRDefault="00A16B64" w:rsidP="00E16296">
      <w:pPr>
        <w:pStyle w:val="Otsikko2"/>
        <w:ind w:firstLine="426"/>
        <w:rPr>
          <w:color w:val="auto"/>
          <w:lang w:val="fi-FI"/>
        </w:rPr>
      </w:pPr>
    </w:p>
    <w:p w14:paraId="166EF7B2" w14:textId="77777777" w:rsidR="00A16B64" w:rsidRDefault="00A16B64" w:rsidP="00E16296">
      <w:pPr>
        <w:pStyle w:val="Otsikko2"/>
        <w:ind w:firstLine="426"/>
        <w:rPr>
          <w:color w:val="auto"/>
          <w:lang w:val="fi-FI"/>
        </w:rPr>
      </w:pPr>
    </w:p>
    <w:p w14:paraId="3A21331E" w14:textId="77777777" w:rsidR="00B2698C" w:rsidRDefault="00E16296" w:rsidP="00E16296">
      <w:pPr>
        <w:pStyle w:val="Otsikko2"/>
        <w:ind w:firstLine="426"/>
        <w:rPr>
          <w:color w:val="auto"/>
          <w:lang w:val="fi-FI"/>
        </w:rPr>
      </w:pPr>
      <w:r w:rsidRPr="00E16296">
        <w:rPr>
          <w:color w:val="auto"/>
          <w:lang w:val="fi-FI"/>
        </w:rPr>
        <w:t xml:space="preserve">8.2 </w:t>
      </w:r>
      <w:r>
        <w:rPr>
          <w:color w:val="auto"/>
          <w:lang w:val="fi-FI"/>
        </w:rPr>
        <w:t xml:space="preserve">Käsitteistö </w:t>
      </w:r>
    </w:p>
    <w:p w14:paraId="26B2DC5E" w14:textId="77777777" w:rsidR="00A311B6" w:rsidRDefault="00A311B6" w:rsidP="00A311B6">
      <w:pPr>
        <w:rPr>
          <w:lang w:val="fi-FI"/>
        </w:rPr>
      </w:pPr>
    </w:p>
    <w:p w14:paraId="36BCCD27" w14:textId="77777777" w:rsidR="00A311B6" w:rsidRDefault="00A311B6" w:rsidP="00A311B6"/>
    <w:p w14:paraId="04172431" w14:textId="1B49801F" w:rsidR="00A311B6" w:rsidRPr="00A311B6" w:rsidRDefault="00A311B6" w:rsidP="00A311B6">
      <w:pPr>
        <w:ind w:firstLine="993"/>
        <w:rPr>
          <w:lang w:val="fi-FI"/>
        </w:rPr>
      </w:pPr>
      <w:r w:rsidRPr="00A311B6">
        <w:rPr>
          <w:lang w:val="fi-FI"/>
        </w:rPr>
        <w:t>Joulupukki</w:t>
      </w:r>
      <w:r w:rsidRPr="00A311B6">
        <w:rPr>
          <w:lang w:val="fi-FI"/>
        </w:rPr>
        <w:tab/>
      </w:r>
      <w:r w:rsidRPr="00A311B6">
        <w:rPr>
          <w:lang w:val="fi-FI"/>
        </w:rPr>
        <w:tab/>
        <w:t xml:space="preserve">Työntekijä, joka </w:t>
      </w:r>
      <w:r w:rsidR="00E36D4F">
        <w:rPr>
          <w:lang w:val="fi-FI"/>
        </w:rPr>
        <w:t>Tilataan</w:t>
      </w:r>
      <w:r w:rsidRPr="00A311B6">
        <w:rPr>
          <w:lang w:val="fi-FI"/>
        </w:rPr>
        <w:t xml:space="preserve"> verkkosivun kautta</w:t>
      </w:r>
    </w:p>
    <w:p w14:paraId="06D4292C" w14:textId="0331DE33" w:rsidR="00A311B6" w:rsidRPr="00A311B6" w:rsidRDefault="00A311B6" w:rsidP="00A311B6">
      <w:pPr>
        <w:ind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  <w:t xml:space="preserve">Asiakas, joka </w:t>
      </w:r>
      <w:r w:rsidR="00E36D4F">
        <w:rPr>
          <w:lang w:val="fi-FI"/>
        </w:rPr>
        <w:t>Tilaa</w:t>
      </w:r>
      <w:r w:rsidRPr="00A311B6">
        <w:rPr>
          <w:lang w:val="fi-FI"/>
        </w:rPr>
        <w:t xml:space="preserve"> joulupukkityöntekijän verkkosivun kautta</w:t>
      </w:r>
    </w:p>
    <w:p w14:paraId="143C2766" w14:textId="77777777" w:rsidR="00A311B6" w:rsidRPr="00A311B6" w:rsidRDefault="00A311B6" w:rsidP="00A311B6">
      <w:pPr>
        <w:ind w:left="2608" w:hanging="144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  <w:t>MySQL-ohjelmaan perustuva tietokanta, joka tallentaa kaikki palkkaukseen tarvittavat tiedot, kuten nimet, puhellinnumerot, sähköpostiosoitteet ym.</w:t>
      </w:r>
    </w:p>
    <w:p w14:paraId="62C02030" w14:textId="77777777" w:rsidR="00A311B6" w:rsidRDefault="00A311B6" w:rsidP="00F91945">
      <w:pPr>
        <w:ind w:left="2608" w:hanging="144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  <w:t>Verkkosivun toiminnot voidaan käyttää tietokoneen, tabletin ja älypuhelimen kautta.</w:t>
      </w:r>
    </w:p>
    <w:p w14:paraId="7F9FAAC0" w14:textId="77777777" w:rsidR="00A311B6" w:rsidRP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2B66755F" w14:textId="77777777"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  <w:t>Structured Query Language- ohjelmointikieli, jolla kommunikoidaan tietokannan kanssa</w:t>
      </w:r>
    </w:p>
    <w:p w14:paraId="14B18D77" w14:textId="77777777"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  <w:t>Hypertext Preprocessor- ohjelmointikieli, jolla tehdään nettisivun toiminnot ja tietokannan kyselyt ja yhteydet</w:t>
      </w:r>
    </w:p>
    <w:p w14:paraId="7A8CBA6F" w14:textId="77777777"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  <w:t>Cascading Style Sheets- ohjelmointikieli, jota käytetään nettisivun ulkoasuun</w:t>
      </w:r>
    </w:p>
    <w:p w14:paraId="03D93AF9" w14:textId="77777777"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  <w:t>Hypertext Markup Language- ohjelmointikieli, joka on nettisivun runko</w:t>
      </w:r>
    </w:p>
    <w:p w14:paraId="3FB825AB" w14:textId="77777777" w:rsidR="00A311B6" w:rsidRP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  <w:t>Käyttää kaikkia yllä mainittuja toimintoja</w:t>
      </w:r>
    </w:p>
    <w:sectPr w:rsidR="00A311B6" w:rsidRPr="00A311B6" w:rsidSect="00E36D4F">
      <w:head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Eerikki Maula" w:date="2019-04-01T10:27:00Z" w:initials="EM">
    <w:p w14:paraId="2CAFE82C" w14:textId="036656EE" w:rsidR="001458CA" w:rsidRPr="00E36D4F" w:rsidRDefault="001458CA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E36D4F">
        <w:rPr>
          <w:lang w:val="fi-FI"/>
        </w:rPr>
        <w:t>Nykyisen järjestelmän tulosteet</w:t>
      </w:r>
    </w:p>
  </w:comment>
  <w:comment w:id="27" w:author="Eerikki Maula" w:date="2019-04-01T10:31:00Z" w:initials="EM">
    <w:p w14:paraId="5D572202" w14:textId="1CD90B9B" w:rsidR="000D71C9" w:rsidRPr="00E36D4F" w:rsidRDefault="000D71C9">
      <w:pPr>
        <w:pStyle w:val="Kommentinteksti"/>
        <w:rPr>
          <w:lang w:val="fi-FI"/>
        </w:rPr>
      </w:pPr>
      <w:r>
        <w:rPr>
          <w:rStyle w:val="Kommentinviite"/>
        </w:rPr>
        <w:annotationRef/>
      </w:r>
      <w:r w:rsidRPr="00E36D4F">
        <w:rPr>
          <w:lang w:val="fi-FI"/>
        </w:rPr>
        <w:t>Missä on käyttötapauskaavio?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AFE82C" w15:done="0"/>
  <w15:commentEx w15:paraId="5D57220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AA9A2" w14:textId="77777777" w:rsidR="00F1054B" w:rsidRDefault="00F1054B" w:rsidP="00F1054B">
      <w:pPr>
        <w:spacing w:after="0" w:line="240" w:lineRule="auto"/>
      </w:pPr>
      <w:r>
        <w:separator/>
      </w:r>
    </w:p>
  </w:endnote>
  <w:endnote w:type="continuationSeparator" w:id="0">
    <w:p w14:paraId="509A7881" w14:textId="77777777" w:rsidR="00F1054B" w:rsidRDefault="00F1054B" w:rsidP="00F1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FD4FE" w14:textId="77777777" w:rsidR="00F1054B" w:rsidRDefault="00F1054B" w:rsidP="00F1054B">
      <w:pPr>
        <w:spacing w:after="0" w:line="240" w:lineRule="auto"/>
      </w:pPr>
      <w:r>
        <w:separator/>
      </w:r>
    </w:p>
  </w:footnote>
  <w:footnote w:type="continuationSeparator" w:id="0">
    <w:p w14:paraId="7A3B0DBB" w14:textId="77777777" w:rsidR="00F1054B" w:rsidRDefault="00F1054B" w:rsidP="00F1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11BC3" w14:textId="3A7CA9C9" w:rsidR="00F1054B" w:rsidRPr="00DC4FDB" w:rsidRDefault="00DC4FDB">
    <w:pPr>
      <w:pStyle w:val="Yltunniste"/>
      <w:rPr>
        <w:lang w:val="fi-FI"/>
      </w:rPr>
    </w:pPr>
    <w:r w:rsidRPr="00DC4FDB">
      <w:rPr>
        <w:lang w:val="fi-FI"/>
      </w:rPr>
      <w:t>Joulupukki</w:t>
    </w:r>
    <w:r w:rsidR="00F1054B" w:rsidRPr="00DC4FDB">
      <w:rPr>
        <w:lang w:val="fi-FI"/>
      </w:rPr>
      <w:t>projekti</w:t>
    </w:r>
    <w:r w:rsidR="00F1054B" w:rsidRPr="00DC4FDB">
      <w:rPr>
        <w:lang w:val="fi-FI"/>
      </w:rPr>
      <w:tab/>
      <w:t>Esitutkimus</w:t>
    </w:r>
    <w:r w:rsidR="00F1054B" w:rsidRPr="00DC4FDB">
      <w:rPr>
        <w:lang w:val="fi-FI"/>
      </w:rPr>
      <w:tab/>
    </w:r>
    <w:r w:rsidR="00F1054B">
      <w:fldChar w:fldCharType="begin"/>
    </w:r>
    <w:r w:rsidR="00F1054B" w:rsidRPr="00DC4FDB">
      <w:rPr>
        <w:lang w:val="fi-FI"/>
      </w:rPr>
      <w:instrText xml:space="preserve"> PAGE   \* MERGEFORMAT </w:instrText>
    </w:r>
    <w:r w:rsidR="00F1054B">
      <w:fldChar w:fldCharType="separate"/>
    </w:r>
    <w:r w:rsidR="00911B52">
      <w:rPr>
        <w:noProof/>
        <w:lang w:val="fi-FI"/>
      </w:rPr>
      <w:t>4</w:t>
    </w:r>
    <w:r w:rsidR="00F1054B">
      <w:rPr>
        <w:noProof/>
      </w:rPr>
      <w:fldChar w:fldCharType="end"/>
    </w:r>
  </w:p>
  <w:p w14:paraId="2832A716" w14:textId="77777777" w:rsidR="00F1054B" w:rsidRPr="00DC4FDB" w:rsidRDefault="00F1054B">
    <w:pPr>
      <w:pStyle w:val="Yltunniste"/>
      <w:rPr>
        <w:noProof/>
        <w:lang w:val="fi-FI"/>
      </w:rPr>
    </w:pPr>
  </w:p>
  <w:p w14:paraId="3A40C705" w14:textId="77777777" w:rsidR="00F1054B" w:rsidRPr="00DC4FDB" w:rsidRDefault="00F1054B">
    <w:pPr>
      <w:pStyle w:val="Yltunniste"/>
      <w:rPr>
        <w:lang w:val="fi-FI"/>
      </w:rPr>
    </w:pPr>
    <w:r w:rsidRPr="00DC4FDB">
      <w:rPr>
        <w:noProof/>
        <w:lang w:val="fi-FI"/>
      </w:rPr>
      <w:t>Juuso, Antti, Adrian</w:t>
    </w:r>
    <w:r w:rsidRPr="00DC4FDB">
      <w:rPr>
        <w:noProof/>
        <w:lang w:val="fi-FI"/>
      </w:rPr>
      <w:tab/>
    </w:r>
    <w:r>
      <w:rPr>
        <w:noProof/>
        <w:lang w:val="fi-FI"/>
      </w:rPr>
      <w:t>27.3.2019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DE"/>
    <w:multiLevelType w:val="hybridMultilevel"/>
    <w:tmpl w:val="CBB69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F"/>
    <w:multiLevelType w:val="multilevel"/>
    <w:tmpl w:val="B0BC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mppainen Juuso Aleksanteri">
    <w15:presenceInfo w15:providerId="AD" w15:userId="S-1-5-21-2746947490-2223147046-255979121-65367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4B"/>
    <w:rsid w:val="00067C79"/>
    <w:rsid w:val="000D1781"/>
    <w:rsid w:val="000D71C9"/>
    <w:rsid w:val="001458A0"/>
    <w:rsid w:val="001458CA"/>
    <w:rsid w:val="00190968"/>
    <w:rsid w:val="001A7B16"/>
    <w:rsid w:val="00293C46"/>
    <w:rsid w:val="002A4065"/>
    <w:rsid w:val="002D5617"/>
    <w:rsid w:val="004A5DBB"/>
    <w:rsid w:val="004F0384"/>
    <w:rsid w:val="0056605B"/>
    <w:rsid w:val="005B4854"/>
    <w:rsid w:val="00680F9D"/>
    <w:rsid w:val="00911B52"/>
    <w:rsid w:val="00915C4C"/>
    <w:rsid w:val="009D7390"/>
    <w:rsid w:val="00A16B64"/>
    <w:rsid w:val="00A311B6"/>
    <w:rsid w:val="00A53492"/>
    <w:rsid w:val="00A77190"/>
    <w:rsid w:val="00A97EAF"/>
    <w:rsid w:val="00AC57AE"/>
    <w:rsid w:val="00AF21FF"/>
    <w:rsid w:val="00B2698C"/>
    <w:rsid w:val="00C00BD5"/>
    <w:rsid w:val="00CF260E"/>
    <w:rsid w:val="00D2073E"/>
    <w:rsid w:val="00DB695A"/>
    <w:rsid w:val="00DC4FDB"/>
    <w:rsid w:val="00E16296"/>
    <w:rsid w:val="00E36D4F"/>
    <w:rsid w:val="00EF26BC"/>
    <w:rsid w:val="00F07899"/>
    <w:rsid w:val="00F10016"/>
    <w:rsid w:val="00F1054B"/>
    <w:rsid w:val="00F12D16"/>
    <w:rsid w:val="00F24465"/>
    <w:rsid w:val="00F6458D"/>
    <w:rsid w:val="00F91945"/>
    <w:rsid w:val="00FD1B1B"/>
    <w:rsid w:val="169AE1AB"/>
    <w:rsid w:val="2DE9119E"/>
    <w:rsid w:val="65FC1072"/>
    <w:rsid w:val="690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C0BC"/>
  <w15:chartTrackingRefBased/>
  <w15:docId w15:val="{5883F178-C814-4DDC-82D5-D0078C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C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566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1054B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F1054B"/>
    <w:rPr>
      <w:rFonts w:eastAsiaTheme="minorEastAsia"/>
    </w:rPr>
  </w:style>
  <w:style w:type="paragraph" w:styleId="Yltunniste">
    <w:name w:val="header"/>
    <w:basedOn w:val="Normaali"/>
    <w:link w:val="Yltunniste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1054B"/>
  </w:style>
  <w:style w:type="paragraph" w:styleId="Alatunniste">
    <w:name w:val="footer"/>
    <w:basedOn w:val="Normaali"/>
    <w:link w:val="Alatunniste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1054B"/>
  </w:style>
  <w:style w:type="table" w:styleId="TaulukkoRuudukko">
    <w:name w:val="Table Grid"/>
    <w:basedOn w:val="Normaalitaulukko"/>
    <w:uiPriority w:val="39"/>
    <w:rsid w:val="00F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DC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C4FDB"/>
    <w:pPr>
      <w:outlineLvl w:val="9"/>
    </w:pPr>
  </w:style>
  <w:style w:type="paragraph" w:styleId="Luettelokappale">
    <w:name w:val="List Paragraph"/>
    <w:basedOn w:val="Normaali"/>
    <w:uiPriority w:val="34"/>
    <w:qFormat/>
    <w:rsid w:val="004A5DB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566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56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B2698C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B2698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B2698C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B2698C"/>
    <w:rPr>
      <w:color w:val="0563C1" w:themeColor="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1458CA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458CA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458CA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458C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458CA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4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458CA"/>
    <w:rPr>
      <w:rFonts w:ascii="Segoe UI" w:hAnsi="Segoe UI" w:cs="Segoe UI"/>
      <w:sz w:val="18"/>
      <w:szCs w:val="18"/>
    </w:rPr>
  </w:style>
  <w:style w:type="character" w:styleId="Voimakaskorostus">
    <w:name w:val="Intense Emphasis"/>
    <w:basedOn w:val="Kappaleenoletusfontti"/>
    <w:uiPriority w:val="21"/>
    <w:qFormat/>
    <w:rsid w:val="00E36D4F"/>
    <w:rPr>
      <w:i/>
      <w:iCs/>
      <w:color w:val="5B9BD5" w:themeColor="accent1"/>
    </w:rPr>
  </w:style>
  <w:style w:type="character" w:styleId="AvattuHyperlinkki">
    <w:name w:val="FollowedHyperlink"/>
    <w:basedOn w:val="Kappaleenoletusfontti"/>
    <w:uiPriority w:val="99"/>
    <w:semiHidden/>
    <w:unhideWhenUsed/>
    <w:rsid w:val="00E36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1F4A"/>
    <w:rsid w:val="0091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E3746-3824-42E9-A7E5-B915FE3392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0F43D-552F-4DB3-A960-DBA52D1F3971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92c98d0b-e15e-4392-92f5-3f454bc1437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082C7A4-EFA9-408F-B199-5E2F44B12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5B06A2-72C3-4EBB-8457-F0BFA5AA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6240</Characters>
  <Application>Microsoft Office Word</Application>
  <DocSecurity>0</DocSecurity>
  <Lines>52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2</cp:revision>
  <dcterms:created xsi:type="dcterms:W3CDTF">2019-04-01T08:02:00Z</dcterms:created>
  <dcterms:modified xsi:type="dcterms:W3CDTF">2019-04-01T08:02:00Z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  <property fmtid="{D5CDD505-2E9C-101B-9397-08002B2CF9AE}" pid="3" name="AuthorIds_UIVersion_1536">
    <vt:lpwstr>14</vt:lpwstr>
  </property>
</Properties>
</file>